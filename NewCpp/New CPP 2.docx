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23F" w:rsidRDefault="00A724FA" w:rsidP="006F68E1">
      <w:pPr>
        <w:pStyle w:val="Title"/>
      </w:pPr>
      <w:r>
        <w:t>C++</w:t>
      </w:r>
    </w:p>
    <w:p w:rsidR="003E6BBB" w:rsidRDefault="00A724FA" w:rsidP="006F68E1">
      <w:pPr>
        <w:rPr>
          <w:rtl/>
        </w:rPr>
      </w:pPr>
      <w:r>
        <w:rPr>
          <w:rFonts w:hint="cs"/>
          <w:rtl/>
        </w:rPr>
        <w:t xml:space="preserve">שמירה אחרונה: </w:t>
      </w:r>
      <w:r>
        <w:rPr>
          <w:rtl/>
        </w:rPr>
        <w:fldChar w:fldCharType="begin"/>
      </w:r>
      <w:r>
        <w:rPr>
          <w:rtl/>
        </w:rPr>
        <w:instrText xml:space="preserve"> </w:instrText>
      </w:r>
      <w:r>
        <w:rPr>
          <w:rFonts w:hint="cs"/>
        </w:rPr>
        <w:instrText>SAVEDATE  \@ "dd MMM yy"  \* MERGEFORMAT</w:instrText>
      </w:r>
      <w:r>
        <w:rPr>
          <w:rtl/>
        </w:rPr>
        <w:instrText xml:space="preserve"> </w:instrText>
      </w:r>
      <w:r>
        <w:rPr>
          <w:rtl/>
        </w:rPr>
        <w:fldChar w:fldCharType="separate"/>
      </w:r>
      <w:r w:rsidR="006F6850">
        <w:rPr>
          <w:rFonts w:hint="eastAsia"/>
          <w:noProof/>
          <w:rtl/>
        </w:rPr>
        <w:t>‏</w:t>
      </w:r>
      <w:r w:rsidR="006F6850">
        <w:rPr>
          <w:noProof/>
          <w:rtl/>
        </w:rPr>
        <w:t xml:space="preserve">10 </w:t>
      </w:r>
      <w:r w:rsidR="006F6850">
        <w:rPr>
          <w:rFonts w:hint="eastAsia"/>
          <w:noProof/>
          <w:rtl/>
        </w:rPr>
        <w:t>דצמבר</w:t>
      </w:r>
      <w:r w:rsidR="006F6850">
        <w:rPr>
          <w:noProof/>
          <w:rtl/>
        </w:rPr>
        <w:t xml:space="preserve"> 18</w:t>
      </w:r>
      <w:r>
        <w:rPr>
          <w:rtl/>
        </w:rPr>
        <w:fldChar w:fldCharType="end"/>
      </w:r>
      <w:r>
        <w:rPr>
          <w:rFonts w:hint="cs"/>
          <w:rtl/>
        </w:rPr>
        <w:t xml:space="preserve">. שעה: </w:t>
      </w:r>
      <w:r>
        <w:rPr>
          <w:rtl/>
        </w:rPr>
        <w:fldChar w:fldCharType="begin"/>
      </w:r>
      <w:r>
        <w:rPr>
          <w:rtl/>
        </w:rPr>
        <w:instrText xml:space="preserve"> </w:instrText>
      </w:r>
      <w:r>
        <w:rPr>
          <w:rFonts w:hint="cs"/>
        </w:rPr>
        <w:instrText>SAVEDATE  \@ "HH:mm:ss"  \* MERGEFORMAT</w:instrText>
      </w:r>
      <w:r>
        <w:rPr>
          <w:rtl/>
        </w:rPr>
        <w:instrText xml:space="preserve"> </w:instrText>
      </w:r>
      <w:r>
        <w:rPr>
          <w:rtl/>
        </w:rPr>
        <w:fldChar w:fldCharType="separate"/>
      </w:r>
      <w:r w:rsidR="006F6850">
        <w:rPr>
          <w:rFonts w:hint="eastAsia"/>
          <w:noProof/>
          <w:rtl/>
        </w:rPr>
        <w:t>‏</w:t>
      </w:r>
      <w:r w:rsidR="006F6850">
        <w:rPr>
          <w:noProof/>
          <w:rtl/>
        </w:rPr>
        <w:t>10:43:00</w:t>
      </w:r>
      <w:r>
        <w:rPr>
          <w:rtl/>
        </w:rPr>
        <w:fldChar w:fldCharType="end"/>
      </w:r>
      <w:r>
        <w:rPr>
          <w:rFonts w:hint="cs"/>
          <w:rtl/>
        </w:rPr>
        <w:t xml:space="preserve"> </w:t>
      </w:r>
    </w:p>
    <w:sdt>
      <w:sdtPr>
        <w:rPr>
          <w:caps w:val="0"/>
          <w:color w:val="auto"/>
          <w:spacing w:val="0"/>
          <w:sz w:val="22"/>
          <w:szCs w:val="22"/>
          <w:rtl/>
          <w:lang w:bidi="he-IL"/>
        </w:rPr>
        <w:id w:val="1809430853"/>
        <w:docPartObj>
          <w:docPartGallery w:val="Table of Contents"/>
          <w:docPartUnique/>
        </w:docPartObj>
      </w:sdtPr>
      <w:sdtEndPr/>
      <w:sdtContent>
        <w:p w:rsidR="00A27E41" w:rsidRDefault="00A724FA">
          <w:pPr>
            <w:pStyle w:val="TOCHeading"/>
          </w:pPr>
          <w:r>
            <w:t>Contents</w:t>
          </w:r>
        </w:p>
        <w:p w:rsidR="00AC7568" w:rsidRDefault="00A724FA">
          <w:pPr>
            <w:pStyle w:val="TOC2"/>
            <w:tabs>
              <w:tab w:val="right" w:leader="dot" w:pos="8630"/>
            </w:tabs>
            <w:bidi w:val="0"/>
            <w:rPr>
              <w:rFonts w:asciiTheme="minorHAnsi" w:eastAsiaTheme="minorEastAsia" w:hAnsiTheme="minorHAnsi" w:cstheme="minorBidi"/>
              <w:noProof/>
            </w:rPr>
          </w:pPr>
          <w:r>
            <w:fldChar w:fldCharType="begin"/>
          </w:r>
          <w:r>
            <w:instrText xml:space="preserve"> TOC \o "1-3" \h \z \u </w:instrText>
          </w:r>
          <w:r>
            <w:fldChar w:fldCharType="separate"/>
          </w:r>
          <w:hyperlink w:anchor="_Toc531882487" w:history="1">
            <w:r w:rsidR="00AC7568" w:rsidRPr="00ED5910">
              <w:rPr>
                <w:rStyle w:val="Hyperlink"/>
                <w:noProof/>
              </w:rPr>
              <w:t>Labmda expressions</w:t>
            </w:r>
            <w:r w:rsidR="00AC7568">
              <w:rPr>
                <w:noProof/>
                <w:webHidden/>
              </w:rPr>
              <w:tab/>
            </w:r>
            <w:r w:rsidR="00AC7568">
              <w:rPr>
                <w:noProof/>
                <w:webHidden/>
              </w:rPr>
              <w:fldChar w:fldCharType="begin"/>
            </w:r>
            <w:r w:rsidR="00AC7568">
              <w:rPr>
                <w:noProof/>
                <w:webHidden/>
              </w:rPr>
              <w:instrText xml:space="preserve"> PAGEREF _Toc531882487 \h </w:instrText>
            </w:r>
            <w:r w:rsidR="00AC7568">
              <w:rPr>
                <w:noProof/>
                <w:webHidden/>
              </w:rPr>
            </w:r>
            <w:r w:rsidR="00AC7568">
              <w:rPr>
                <w:noProof/>
                <w:webHidden/>
              </w:rPr>
              <w:fldChar w:fldCharType="separate"/>
            </w:r>
            <w:r w:rsidR="00AC7568">
              <w:rPr>
                <w:noProof/>
                <w:webHidden/>
              </w:rPr>
              <w:t>2</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88" w:history="1">
            <w:r w:rsidR="00AC7568" w:rsidRPr="00ED5910">
              <w:rPr>
                <w:rStyle w:val="Hyperlink"/>
                <w:noProof/>
              </w:rPr>
              <w:t>Lambda capture clause</w:t>
            </w:r>
            <w:r w:rsidR="00AC7568">
              <w:rPr>
                <w:noProof/>
                <w:webHidden/>
              </w:rPr>
              <w:tab/>
            </w:r>
            <w:r w:rsidR="00AC7568">
              <w:rPr>
                <w:noProof/>
                <w:webHidden/>
              </w:rPr>
              <w:fldChar w:fldCharType="begin"/>
            </w:r>
            <w:r w:rsidR="00AC7568">
              <w:rPr>
                <w:noProof/>
                <w:webHidden/>
              </w:rPr>
              <w:instrText xml:space="preserve"> PAGEREF _Toc531882488 \h </w:instrText>
            </w:r>
            <w:r w:rsidR="00AC7568">
              <w:rPr>
                <w:noProof/>
                <w:webHidden/>
              </w:rPr>
            </w:r>
            <w:r w:rsidR="00AC7568">
              <w:rPr>
                <w:noProof/>
                <w:webHidden/>
              </w:rPr>
              <w:fldChar w:fldCharType="separate"/>
            </w:r>
            <w:r w:rsidR="00AC7568">
              <w:rPr>
                <w:noProof/>
                <w:webHidden/>
              </w:rPr>
              <w:t>2</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489" w:history="1">
            <w:r w:rsidR="00AC7568" w:rsidRPr="00ED5910">
              <w:rPr>
                <w:rStyle w:val="Hyperlink"/>
                <w:noProof/>
              </w:rPr>
              <w:t>COPY C-TOR &amp; REF TYPES</w:t>
            </w:r>
            <w:r w:rsidR="00AC7568">
              <w:rPr>
                <w:noProof/>
                <w:webHidden/>
              </w:rPr>
              <w:tab/>
            </w:r>
            <w:r w:rsidR="00AC7568">
              <w:rPr>
                <w:noProof/>
                <w:webHidden/>
              </w:rPr>
              <w:fldChar w:fldCharType="begin"/>
            </w:r>
            <w:r w:rsidR="00AC7568">
              <w:rPr>
                <w:noProof/>
                <w:webHidden/>
              </w:rPr>
              <w:instrText xml:space="preserve"> PAGEREF _Toc531882489 \h </w:instrText>
            </w:r>
            <w:r w:rsidR="00AC7568">
              <w:rPr>
                <w:noProof/>
                <w:webHidden/>
              </w:rPr>
            </w:r>
            <w:r w:rsidR="00AC7568">
              <w:rPr>
                <w:noProof/>
                <w:webHidden/>
              </w:rPr>
              <w:fldChar w:fldCharType="separate"/>
            </w:r>
            <w:r w:rsidR="00AC7568">
              <w:rPr>
                <w:noProof/>
                <w:webHidden/>
              </w:rPr>
              <w:t>3</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90" w:history="1">
            <w:r w:rsidR="00AC7568" w:rsidRPr="00ED5910">
              <w:rPr>
                <w:rStyle w:val="Hyperlink"/>
                <w:noProof/>
              </w:rPr>
              <w:t>Move c-tor</w:t>
            </w:r>
            <w:r w:rsidR="00AC7568">
              <w:rPr>
                <w:noProof/>
                <w:webHidden/>
              </w:rPr>
              <w:tab/>
            </w:r>
            <w:r w:rsidR="00AC7568">
              <w:rPr>
                <w:noProof/>
                <w:webHidden/>
              </w:rPr>
              <w:fldChar w:fldCharType="begin"/>
            </w:r>
            <w:r w:rsidR="00AC7568">
              <w:rPr>
                <w:noProof/>
                <w:webHidden/>
              </w:rPr>
              <w:instrText xml:space="preserve"> PAGEREF _Toc531882490 \h </w:instrText>
            </w:r>
            <w:r w:rsidR="00AC7568">
              <w:rPr>
                <w:noProof/>
                <w:webHidden/>
              </w:rPr>
            </w:r>
            <w:r w:rsidR="00AC7568">
              <w:rPr>
                <w:noProof/>
                <w:webHidden/>
              </w:rPr>
              <w:fldChar w:fldCharType="separate"/>
            </w:r>
            <w:r w:rsidR="00AC7568">
              <w:rPr>
                <w:noProof/>
                <w:webHidden/>
              </w:rPr>
              <w:t>4</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91" w:history="1">
            <w:r w:rsidR="00AC7568" w:rsidRPr="00ED5910">
              <w:rPr>
                <w:rStyle w:val="Hyperlink"/>
                <w:noProof/>
              </w:rPr>
              <w:t>Explicit ctor</w:t>
            </w:r>
            <w:r w:rsidR="00AC7568">
              <w:rPr>
                <w:noProof/>
                <w:webHidden/>
              </w:rPr>
              <w:tab/>
            </w:r>
            <w:r w:rsidR="00AC7568">
              <w:rPr>
                <w:noProof/>
                <w:webHidden/>
              </w:rPr>
              <w:fldChar w:fldCharType="begin"/>
            </w:r>
            <w:r w:rsidR="00AC7568">
              <w:rPr>
                <w:noProof/>
                <w:webHidden/>
              </w:rPr>
              <w:instrText xml:space="preserve"> PAGEREF _Toc531882491 \h </w:instrText>
            </w:r>
            <w:r w:rsidR="00AC7568">
              <w:rPr>
                <w:noProof/>
                <w:webHidden/>
              </w:rPr>
            </w:r>
            <w:r w:rsidR="00AC7568">
              <w:rPr>
                <w:noProof/>
                <w:webHidden/>
              </w:rPr>
              <w:fldChar w:fldCharType="separate"/>
            </w:r>
            <w:r w:rsidR="00AC7568">
              <w:rPr>
                <w:noProof/>
                <w:webHidden/>
              </w:rPr>
              <w:t>5</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92" w:history="1">
            <w:r w:rsidR="00AC7568" w:rsidRPr="00ED5910">
              <w:rPr>
                <w:rStyle w:val="Hyperlink"/>
                <w:noProof/>
              </w:rPr>
              <w:t>uninform initialization</w:t>
            </w:r>
            <w:r w:rsidR="00AC7568">
              <w:rPr>
                <w:noProof/>
                <w:webHidden/>
              </w:rPr>
              <w:tab/>
            </w:r>
            <w:r w:rsidR="00AC7568">
              <w:rPr>
                <w:noProof/>
                <w:webHidden/>
              </w:rPr>
              <w:fldChar w:fldCharType="begin"/>
            </w:r>
            <w:r w:rsidR="00AC7568">
              <w:rPr>
                <w:noProof/>
                <w:webHidden/>
              </w:rPr>
              <w:instrText xml:space="preserve"> PAGEREF _Toc531882492 \h </w:instrText>
            </w:r>
            <w:r w:rsidR="00AC7568">
              <w:rPr>
                <w:noProof/>
                <w:webHidden/>
              </w:rPr>
            </w:r>
            <w:r w:rsidR="00AC7568">
              <w:rPr>
                <w:noProof/>
                <w:webHidden/>
              </w:rPr>
              <w:fldChar w:fldCharType="separate"/>
            </w:r>
            <w:r w:rsidR="00AC7568">
              <w:rPr>
                <w:noProof/>
                <w:webHidden/>
              </w:rPr>
              <w:t>5</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493" w:history="1">
            <w:r w:rsidR="00AC7568" w:rsidRPr="00ED5910">
              <w:rPr>
                <w:rStyle w:val="Hyperlink"/>
                <w:noProof/>
              </w:rPr>
              <w:t>templates</w:t>
            </w:r>
            <w:r w:rsidR="00AC7568">
              <w:rPr>
                <w:noProof/>
                <w:webHidden/>
              </w:rPr>
              <w:tab/>
            </w:r>
            <w:r w:rsidR="00AC7568">
              <w:rPr>
                <w:noProof/>
                <w:webHidden/>
              </w:rPr>
              <w:fldChar w:fldCharType="begin"/>
            </w:r>
            <w:r w:rsidR="00AC7568">
              <w:rPr>
                <w:noProof/>
                <w:webHidden/>
              </w:rPr>
              <w:instrText xml:space="preserve"> PAGEREF _Toc531882493 \h </w:instrText>
            </w:r>
            <w:r w:rsidR="00AC7568">
              <w:rPr>
                <w:noProof/>
                <w:webHidden/>
              </w:rPr>
            </w:r>
            <w:r w:rsidR="00AC7568">
              <w:rPr>
                <w:noProof/>
                <w:webHidden/>
              </w:rPr>
              <w:fldChar w:fldCharType="separate"/>
            </w:r>
            <w:r w:rsidR="00AC7568">
              <w:rPr>
                <w:noProof/>
                <w:webHidden/>
              </w:rPr>
              <w:t>6</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94" w:history="1">
            <w:r w:rsidR="00AC7568" w:rsidRPr="00ED5910">
              <w:rPr>
                <w:rStyle w:val="Hyperlink"/>
                <w:noProof/>
              </w:rPr>
              <w:t>Using an existing template</w:t>
            </w:r>
            <w:r w:rsidR="00AC7568">
              <w:rPr>
                <w:noProof/>
                <w:webHidden/>
              </w:rPr>
              <w:tab/>
            </w:r>
            <w:r w:rsidR="00AC7568">
              <w:rPr>
                <w:noProof/>
                <w:webHidden/>
              </w:rPr>
              <w:fldChar w:fldCharType="begin"/>
            </w:r>
            <w:r w:rsidR="00AC7568">
              <w:rPr>
                <w:noProof/>
                <w:webHidden/>
              </w:rPr>
              <w:instrText xml:space="preserve"> PAGEREF _Toc531882494 \h </w:instrText>
            </w:r>
            <w:r w:rsidR="00AC7568">
              <w:rPr>
                <w:noProof/>
                <w:webHidden/>
              </w:rPr>
            </w:r>
            <w:r w:rsidR="00AC7568">
              <w:rPr>
                <w:noProof/>
                <w:webHidden/>
              </w:rPr>
              <w:fldChar w:fldCharType="separate"/>
            </w:r>
            <w:r w:rsidR="00AC7568">
              <w:rPr>
                <w:noProof/>
                <w:webHidden/>
              </w:rPr>
              <w:t>6</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95" w:history="1">
            <w:r w:rsidR="00AC7568" w:rsidRPr="00ED5910">
              <w:rPr>
                <w:rStyle w:val="Hyperlink"/>
                <w:noProof/>
              </w:rPr>
              <w:t>defining function template</w:t>
            </w:r>
            <w:r w:rsidR="00AC7568">
              <w:rPr>
                <w:noProof/>
                <w:webHidden/>
              </w:rPr>
              <w:tab/>
            </w:r>
            <w:r w:rsidR="00AC7568">
              <w:rPr>
                <w:noProof/>
                <w:webHidden/>
              </w:rPr>
              <w:fldChar w:fldCharType="begin"/>
            </w:r>
            <w:r w:rsidR="00AC7568">
              <w:rPr>
                <w:noProof/>
                <w:webHidden/>
              </w:rPr>
              <w:instrText xml:space="preserve"> PAGEREF _Toc531882495 \h </w:instrText>
            </w:r>
            <w:r w:rsidR="00AC7568">
              <w:rPr>
                <w:noProof/>
                <w:webHidden/>
              </w:rPr>
            </w:r>
            <w:r w:rsidR="00AC7568">
              <w:rPr>
                <w:noProof/>
                <w:webHidden/>
              </w:rPr>
              <w:fldChar w:fldCharType="separate"/>
            </w:r>
            <w:r w:rsidR="00AC7568">
              <w:rPr>
                <w:noProof/>
                <w:webHidden/>
              </w:rPr>
              <w:t>6</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96" w:history="1">
            <w:r w:rsidR="00AC7568" w:rsidRPr="00ED5910">
              <w:rPr>
                <w:rStyle w:val="Hyperlink"/>
                <w:noProof/>
              </w:rPr>
              <w:t>class templates</w:t>
            </w:r>
            <w:r w:rsidR="00AC7568">
              <w:rPr>
                <w:noProof/>
                <w:webHidden/>
              </w:rPr>
              <w:tab/>
            </w:r>
            <w:r w:rsidR="00AC7568">
              <w:rPr>
                <w:noProof/>
                <w:webHidden/>
              </w:rPr>
              <w:fldChar w:fldCharType="begin"/>
            </w:r>
            <w:r w:rsidR="00AC7568">
              <w:rPr>
                <w:noProof/>
                <w:webHidden/>
              </w:rPr>
              <w:instrText xml:space="preserve"> PAGEREF _Toc531882496 \h </w:instrText>
            </w:r>
            <w:r w:rsidR="00AC7568">
              <w:rPr>
                <w:noProof/>
                <w:webHidden/>
              </w:rPr>
            </w:r>
            <w:r w:rsidR="00AC7568">
              <w:rPr>
                <w:noProof/>
                <w:webHidden/>
              </w:rPr>
              <w:fldChar w:fldCharType="separate"/>
            </w:r>
            <w:r w:rsidR="00AC7568">
              <w:rPr>
                <w:noProof/>
                <w:webHidden/>
              </w:rPr>
              <w:t>8</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497" w:history="1">
            <w:r w:rsidR="00AC7568" w:rsidRPr="00ED5910">
              <w:rPr>
                <w:rStyle w:val="Hyperlink"/>
                <w:noProof/>
              </w:rPr>
              <w:t>Standard containters</w:t>
            </w:r>
            <w:r w:rsidR="00AC7568">
              <w:rPr>
                <w:noProof/>
                <w:webHidden/>
              </w:rPr>
              <w:tab/>
            </w:r>
            <w:r w:rsidR="00AC7568">
              <w:rPr>
                <w:noProof/>
                <w:webHidden/>
              </w:rPr>
              <w:fldChar w:fldCharType="begin"/>
            </w:r>
            <w:r w:rsidR="00AC7568">
              <w:rPr>
                <w:noProof/>
                <w:webHidden/>
              </w:rPr>
              <w:instrText xml:space="preserve"> PAGEREF _Toc531882497 \h </w:instrText>
            </w:r>
            <w:r w:rsidR="00AC7568">
              <w:rPr>
                <w:noProof/>
                <w:webHidden/>
              </w:rPr>
            </w:r>
            <w:r w:rsidR="00AC7568">
              <w:rPr>
                <w:noProof/>
                <w:webHidden/>
              </w:rPr>
              <w:fldChar w:fldCharType="separate"/>
            </w:r>
            <w:r w:rsidR="00AC7568">
              <w:rPr>
                <w:noProof/>
                <w:webHidden/>
              </w:rPr>
              <w:t>9</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98" w:history="1">
            <w:r w:rsidR="00AC7568" w:rsidRPr="00ED5910">
              <w:rPr>
                <w:rStyle w:val="Hyperlink"/>
                <w:noProof/>
              </w:rPr>
              <w:t>vector</w:t>
            </w:r>
            <w:r w:rsidR="00AC7568">
              <w:rPr>
                <w:noProof/>
                <w:webHidden/>
              </w:rPr>
              <w:tab/>
            </w:r>
            <w:r w:rsidR="00AC7568">
              <w:rPr>
                <w:noProof/>
                <w:webHidden/>
              </w:rPr>
              <w:fldChar w:fldCharType="begin"/>
            </w:r>
            <w:r w:rsidR="00AC7568">
              <w:rPr>
                <w:noProof/>
                <w:webHidden/>
              </w:rPr>
              <w:instrText xml:space="preserve"> PAGEREF _Toc531882498 \h </w:instrText>
            </w:r>
            <w:r w:rsidR="00AC7568">
              <w:rPr>
                <w:noProof/>
                <w:webHidden/>
              </w:rPr>
            </w:r>
            <w:r w:rsidR="00AC7568">
              <w:rPr>
                <w:noProof/>
                <w:webHidden/>
              </w:rPr>
              <w:fldChar w:fldCharType="separate"/>
            </w:r>
            <w:r w:rsidR="00AC7568">
              <w:rPr>
                <w:noProof/>
                <w:webHidden/>
              </w:rPr>
              <w:t>9</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499" w:history="1">
            <w:r w:rsidR="00AC7568" w:rsidRPr="00ED5910">
              <w:rPr>
                <w:rStyle w:val="Hyperlink"/>
                <w:noProof/>
              </w:rPr>
              <w:t>List</w:t>
            </w:r>
            <w:r w:rsidR="00AC7568">
              <w:rPr>
                <w:noProof/>
                <w:webHidden/>
              </w:rPr>
              <w:tab/>
            </w:r>
            <w:r w:rsidR="00AC7568">
              <w:rPr>
                <w:noProof/>
                <w:webHidden/>
              </w:rPr>
              <w:fldChar w:fldCharType="begin"/>
            </w:r>
            <w:r w:rsidR="00AC7568">
              <w:rPr>
                <w:noProof/>
                <w:webHidden/>
              </w:rPr>
              <w:instrText xml:space="preserve"> PAGEREF _Toc531882499 \h </w:instrText>
            </w:r>
            <w:r w:rsidR="00AC7568">
              <w:rPr>
                <w:noProof/>
                <w:webHidden/>
              </w:rPr>
            </w:r>
            <w:r w:rsidR="00AC7568">
              <w:rPr>
                <w:noProof/>
                <w:webHidden/>
              </w:rPr>
              <w:fldChar w:fldCharType="separate"/>
            </w:r>
            <w:r w:rsidR="00AC7568">
              <w:rPr>
                <w:noProof/>
                <w:webHidden/>
              </w:rPr>
              <w:t>11</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00" w:history="1">
            <w:r w:rsidR="00AC7568" w:rsidRPr="00ED5910">
              <w:rPr>
                <w:rStyle w:val="Hyperlink"/>
                <w:noProof/>
                <w:highlight w:val="white"/>
              </w:rPr>
              <w:t>map</w:t>
            </w:r>
            <w:r w:rsidR="00AC7568">
              <w:rPr>
                <w:noProof/>
                <w:webHidden/>
              </w:rPr>
              <w:tab/>
            </w:r>
            <w:r w:rsidR="00AC7568">
              <w:rPr>
                <w:noProof/>
                <w:webHidden/>
              </w:rPr>
              <w:fldChar w:fldCharType="begin"/>
            </w:r>
            <w:r w:rsidR="00AC7568">
              <w:rPr>
                <w:noProof/>
                <w:webHidden/>
              </w:rPr>
              <w:instrText xml:space="preserve"> PAGEREF _Toc531882500 \h </w:instrText>
            </w:r>
            <w:r w:rsidR="00AC7568">
              <w:rPr>
                <w:noProof/>
                <w:webHidden/>
              </w:rPr>
            </w:r>
            <w:r w:rsidR="00AC7568">
              <w:rPr>
                <w:noProof/>
                <w:webHidden/>
              </w:rPr>
              <w:fldChar w:fldCharType="separate"/>
            </w:r>
            <w:r w:rsidR="00AC7568">
              <w:rPr>
                <w:noProof/>
                <w:webHidden/>
              </w:rPr>
              <w:t>11</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01" w:history="1">
            <w:r w:rsidR="00AC7568" w:rsidRPr="00ED5910">
              <w:rPr>
                <w:rStyle w:val="Hyperlink"/>
                <w:rFonts w:hint="eastAsia"/>
                <w:noProof/>
                <w:rtl/>
              </w:rPr>
              <w:t>איטרציה</w:t>
            </w:r>
            <w:r w:rsidR="00AC7568" w:rsidRPr="00ED5910">
              <w:rPr>
                <w:rStyle w:val="Hyperlink"/>
                <w:noProof/>
                <w:rtl/>
              </w:rPr>
              <w:t xml:space="preserve"> </w:t>
            </w:r>
            <w:r w:rsidR="00AC7568" w:rsidRPr="00ED5910">
              <w:rPr>
                <w:rStyle w:val="Hyperlink"/>
                <w:rFonts w:hint="eastAsia"/>
                <w:noProof/>
                <w:rtl/>
              </w:rPr>
              <w:t>על</w:t>
            </w:r>
            <w:r w:rsidR="00AC7568" w:rsidRPr="00ED5910">
              <w:rPr>
                <w:rStyle w:val="Hyperlink"/>
                <w:noProof/>
                <w:rtl/>
              </w:rPr>
              <w:t xml:space="preserve"> </w:t>
            </w:r>
            <w:r w:rsidR="00AC7568" w:rsidRPr="00ED5910">
              <w:rPr>
                <w:rStyle w:val="Hyperlink"/>
                <w:rFonts w:hint="eastAsia"/>
                <w:noProof/>
                <w:rtl/>
              </w:rPr>
              <w:t>איברים</w:t>
            </w:r>
            <w:r w:rsidR="00AC7568" w:rsidRPr="00ED5910">
              <w:rPr>
                <w:rStyle w:val="Hyperlink"/>
                <w:noProof/>
                <w:rtl/>
              </w:rPr>
              <w:t xml:space="preserve"> </w:t>
            </w:r>
            <w:r w:rsidR="00AC7568" w:rsidRPr="00ED5910">
              <w:rPr>
                <w:rStyle w:val="Hyperlink"/>
                <w:rFonts w:hint="eastAsia"/>
                <w:noProof/>
                <w:rtl/>
              </w:rPr>
              <w:t>של</w:t>
            </w:r>
            <w:r w:rsidR="00AC7568" w:rsidRPr="00ED5910">
              <w:rPr>
                <w:rStyle w:val="Hyperlink"/>
                <w:noProof/>
                <w:rtl/>
              </w:rPr>
              <w:t xml:space="preserve"> '</w:t>
            </w:r>
            <w:r w:rsidR="00AC7568" w:rsidRPr="00ED5910">
              <w:rPr>
                <w:rStyle w:val="Hyperlink"/>
                <w:rFonts w:hint="eastAsia"/>
                <w:noProof/>
                <w:rtl/>
              </w:rPr>
              <w:t>אוסף</w:t>
            </w:r>
            <w:r w:rsidR="00AC7568" w:rsidRPr="00ED5910">
              <w:rPr>
                <w:rStyle w:val="Hyperlink"/>
                <w:noProof/>
                <w:rtl/>
              </w:rPr>
              <w:t>'</w:t>
            </w:r>
            <w:r w:rsidR="00AC7568">
              <w:rPr>
                <w:noProof/>
                <w:webHidden/>
              </w:rPr>
              <w:tab/>
            </w:r>
            <w:r w:rsidR="00AC7568">
              <w:rPr>
                <w:noProof/>
                <w:webHidden/>
              </w:rPr>
              <w:fldChar w:fldCharType="begin"/>
            </w:r>
            <w:r w:rsidR="00AC7568">
              <w:rPr>
                <w:noProof/>
                <w:webHidden/>
              </w:rPr>
              <w:instrText xml:space="preserve"> PAGEREF _Toc531882501 \h </w:instrText>
            </w:r>
            <w:r w:rsidR="00AC7568">
              <w:rPr>
                <w:noProof/>
                <w:webHidden/>
              </w:rPr>
            </w:r>
            <w:r w:rsidR="00AC7568">
              <w:rPr>
                <w:noProof/>
                <w:webHidden/>
              </w:rPr>
              <w:fldChar w:fldCharType="separate"/>
            </w:r>
            <w:r w:rsidR="00AC7568">
              <w:rPr>
                <w:noProof/>
                <w:webHidden/>
              </w:rPr>
              <w:t>11</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502" w:history="1">
            <w:r w:rsidR="00AC7568" w:rsidRPr="00ED5910">
              <w:rPr>
                <w:rStyle w:val="Hyperlink"/>
                <w:noProof/>
              </w:rPr>
              <w:t>STL Algorithm</w:t>
            </w:r>
            <w:r w:rsidR="00AC7568">
              <w:rPr>
                <w:noProof/>
                <w:webHidden/>
              </w:rPr>
              <w:tab/>
            </w:r>
            <w:r w:rsidR="00AC7568">
              <w:rPr>
                <w:noProof/>
                <w:webHidden/>
              </w:rPr>
              <w:fldChar w:fldCharType="begin"/>
            </w:r>
            <w:r w:rsidR="00AC7568">
              <w:rPr>
                <w:noProof/>
                <w:webHidden/>
              </w:rPr>
              <w:instrText xml:space="preserve"> PAGEREF _Toc531882502 \h </w:instrText>
            </w:r>
            <w:r w:rsidR="00AC7568">
              <w:rPr>
                <w:noProof/>
                <w:webHidden/>
              </w:rPr>
            </w:r>
            <w:r w:rsidR="00AC7568">
              <w:rPr>
                <w:noProof/>
                <w:webHidden/>
              </w:rPr>
              <w:fldChar w:fldCharType="separate"/>
            </w:r>
            <w:r w:rsidR="00AC7568">
              <w:rPr>
                <w:noProof/>
                <w:webHidden/>
              </w:rPr>
              <w:t>11</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03" w:history="1">
            <w:r w:rsidR="00AC7568" w:rsidRPr="00ED5910">
              <w:rPr>
                <w:rStyle w:val="Hyperlink"/>
                <w:noProof/>
              </w:rPr>
              <w:t>headers you should know</w:t>
            </w:r>
            <w:r w:rsidR="00AC7568">
              <w:rPr>
                <w:noProof/>
                <w:webHidden/>
              </w:rPr>
              <w:tab/>
            </w:r>
            <w:r w:rsidR="00AC7568">
              <w:rPr>
                <w:noProof/>
                <w:webHidden/>
              </w:rPr>
              <w:fldChar w:fldCharType="begin"/>
            </w:r>
            <w:r w:rsidR="00AC7568">
              <w:rPr>
                <w:noProof/>
                <w:webHidden/>
              </w:rPr>
              <w:instrText xml:space="preserve"> PAGEREF _Toc531882503 \h </w:instrText>
            </w:r>
            <w:r w:rsidR="00AC7568">
              <w:rPr>
                <w:noProof/>
                <w:webHidden/>
              </w:rPr>
            </w:r>
            <w:r w:rsidR="00AC7568">
              <w:rPr>
                <w:noProof/>
                <w:webHidden/>
              </w:rPr>
              <w:fldChar w:fldCharType="separate"/>
            </w:r>
            <w:r w:rsidR="00AC7568">
              <w:rPr>
                <w:noProof/>
                <w:webHidden/>
              </w:rPr>
              <w:t>12</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04" w:history="1">
            <w:r w:rsidR="00AC7568" w:rsidRPr="00ED5910">
              <w:rPr>
                <w:rStyle w:val="Hyperlink"/>
                <w:noProof/>
              </w:rPr>
              <w:t>count; count_if; for( iterator); all_of; any_of; none_of</w:t>
            </w:r>
            <w:r w:rsidR="00AC7568">
              <w:rPr>
                <w:noProof/>
                <w:webHidden/>
              </w:rPr>
              <w:tab/>
            </w:r>
            <w:r w:rsidR="00AC7568">
              <w:rPr>
                <w:noProof/>
                <w:webHidden/>
              </w:rPr>
              <w:fldChar w:fldCharType="begin"/>
            </w:r>
            <w:r w:rsidR="00AC7568">
              <w:rPr>
                <w:noProof/>
                <w:webHidden/>
              </w:rPr>
              <w:instrText xml:space="preserve"> PAGEREF _Toc531882504 \h </w:instrText>
            </w:r>
            <w:r w:rsidR="00AC7568">
              <w:rPr>
                <w:noProof/>
                <w:webHidden/>
              </w:rPr>
            </w:r>
            <w:r w:rsidR="00AC7568">
              <w:rPr>
                <w:noProof/>
                <w:webHidden/>
              </w:rPr>
              <w:fldChar w:fldCharType="separate"/>
            </w:r>
            <w:r w:rsidR="00AC7568">
              <w:rPr>
                <w:noProof/>
                <w:webHidden/>
              </w:rPr>
              <w:t>12</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05" w:history="1">
            <w:r w:rsidR="00AC7568" w:rsidRPr="00ED5910">
              <w:rPr>
                <w:rStyle w:val="Hyperlink"/>
                <w:noProof/>
              </w:rPr>
              <w:t>find, find_if</w:t>
            </w:r>
            <w:r w:rsidR="00AC7568">
              <w:rPr>
                <w:noProof/>
                <w:webHidden/>
              </w:rPr>
              <w:tab/>
            </w:r>
            <w:r w:rsidR="00AC7568">
              <w:rPr>
                <w:noProof/>
                <w:webHidden/>
              </w:rPr>
              <w:fldChar w:fldCharType="begin"/>
            </w:r>
            <w:r w:rsidR="00AC7568">
              <w:rPr>
                <w:noProof/>
                <w:webHidden/>
              </w:rPr>
              <w:instrText xml:space="preserve"> PAGEREF _Toc531882505 \h </w:instrText>
            </w:r>
            <w:r w:rsidR="00AC7568">
              <w:rPr>
                <w:noProof/>
                <w:webHidden/>
              </w:rPr>
            </w:r>
            <w:r w:rsidR="00AC7568">
              <w:rPr>
                <w:noProof/>
                <w:webHidden/>
              </w:rPr>
              <w:fldChar w:fldCharType="separate"/>
            </w:r>
            <w:r w:rsidR="00AC7568">
              <w:rPr>
                <w:noProof/>
                <w:webHidden/>
              </w:rPr>
              <w:t>13</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06" w:history="1">
            <w:r w:rsidR="00AC7568" w:rsidRPr="00ED5910">
              <w:rPr>
                <w:rStyle w:val="Hyperlink"/>
                <w:noProof/>
              </w:rPr>
              <w:t>sort</w:t>
            </w:r>
            <w:r w:rsidR="00AC7568">
              <w:rPr>
                <w:noProof/>
                <w:webHidden/>
              </w:rPr>
              <w:tab/>
            </w:r>
            <w:r w:rsidR="00AC7568">
              <w:rPr>
                <w:noProof/>
                <w:webHidden/>
              </w:rPr>
              <w:fldChar w:fldCharType="begin"/>
            </w:r>
            <w:r w:rsidR="00AC7568">
              <w:rPr>
                <w:noProof/>
                <w:webHidden/>
              </w:rPr>
              <w:instrText xml:space="preserve"> PAGEREF _Toc531882506 \h </w:instrText>
            </w:r>
            <w:r w:rsidR="00AC7568">
              <w:rPr>
                <w:noProof/>
                <w:webHidden/>
              </w:rPr>
            </w:r>
            <w:r w:rsidR="00AC7568">
              <w:rPr>
                <w:noProof/>
                <w:webHidden/>
              </w:rPr>
              <w:fldChar w:fldCharType="separate"/>
            </w:r>
            <w:r w:rsidR="00AC7568">
              <w:rPr>
                <w:noProof/>
                <w:webHidden/>
              </w:rPr>
              <w:t>15</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507" w:history="1">
            <w:r w:rsidR="00AC7568" w:rsidRPr="00ED5910">
              <w:rPr>
                <w:rStyle w:val="Hyperlink"/>
                <w:noProof/>
              </w:rPr>
              <w:t>C++11 Language Features</w:t>
            </w:r>
            <w:r w:rsidR="00AC7568">
              <w:rPr>
                <w:noProof/>
                <w:webHidden/>
              </w:rPr>
              <w:tab/>
            </w:r>
            <w:r w:rsidR="00AC7568">
              <w:rPr>
                <w:noProof/>
                <w:webHidden/>
              </w:rPr>
              <w:fldChar w:fldCharType="begin"/>
            </w:r>
            <w:r w:rsidR="00AC7568">
              <w:rPr>
                <w:noProof/>
                <w:webHidden/>
              </w:rPr>
              <w:instrText xml:space="preserve"> PAGEREF _Toc531882507 \h </w:instrText>
            </w:r>
            <w:r w:rsidR="00AC7568">
              <w:rPr>
                <w:noProof/>
                <w:webHidden/>
              </w:rPr>
            </w:r>
            <w:r w:rsidR="00AC7568">
              <w:rPr>
                <w:noProof/>
                <w:webHidden/>
              </w:rPr>
              <w:fldChar w:fldCharType="separate"/>
            </w:r>
            <w:r w:rsidR="00AC7568">
              <w:rPr>
                <w:noProof/>
                <w:webHidden/>
              </w:rPr>
              <w:t>16</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08" w:history="1">
            <w:r w:rsidR="00AC7568" w:rsidRPr="00ED5910">
              <w:rPr>
                <w:rStyle w:val="Hyperlink"/>
                <w:noProof/>
              </w:rPr>
              <w:t>auto</w:t>
            </w:r>
            <w:r w:rsidR="00AC7568">
              <w:rPr>
                <w:noProof/>
                <w:webHidden/>
              </w:rPr>
              <w:tab/>
            </w:r>
            <w:r w:rsidR="00AC7568">
              <w:rPr>
                <w:noProof/>
                <w:webHidden/>
              </w:rPr>
              <w:fldChar w:fldCharType="begin"/>
            </w:r>
            <w:r w:rsidR="00AC7568">
              <w:rPr>
                <w:noProof/>
                <w:webHidden/>
              </w:rPr>
              <w:instrText xml:space="preserve"> PAGEREF _Toc531882508 \h </w:instrText>
            </w:r>
            <w:r w:rsidR="00AC7568">
              <w:rPr>
                <w:noProof/>
                <w:webHidden/>
              </w:rPr>
            </w:r>
            <w:r w:rsidR="00AC7568">
              <w:rPr>
                <w:noProof/>
                <w:webHidden/>
              </w:rPr>
              <w:fldChar w:fldCharType="separate"/>
            </w:r>
            <w:r w:rsidR="00AC7568">
              <w:rPr>
                <w:noProof/>
                <w:webHidden/>
              </w:rPr>
              <w:t>16</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09" w:history="1">
            <w:r w:rsidR="00AC7568" w:rsidRPr="00ED5910">
              <w:rPr>
                <w:rStyle w:val="Hyperlink"/>
                <w:noProof/>
              </w:rPr>
              <w:t>decltype</w:t>
            </w:r>
            <w:r w:rsidR="00AC7568">
              <w:rPr>
                <w:noProof/>
                <w:webHidden/>
              </w:rPr>
              <w:tab/>
            </w:r>
            <w:r w:rsidR="00AC7568">
              <w:rPr>
                <w:noProof/>
                <w:webHidden/>
              </w:rPr>
              <w:fldChar w:fldCharType="begin"/>
            </w:r>
            <w:r w:rsidR="00AC7568">
              <w:rPr>
                <w:noProof/>
                <w:webHidden/>
              </w:rPr>
              <w:instrText xml:space="preserve"> PAGEREF _Toc531882509 \h </w:instrText>
            </w:r>
            <w:r w:rsidR="00AC7568">
              <w:rPr>
                <w:noProof/>
                <w:webHidden/>
              </w:rPr>
            </w:r>
            <w:r w:rsidR="00AC7568">
              <w:rPr>
                <w:noProof/>
                <w:webHidden/>
              </w:rPr>
              <w:fldChar w:fldCharType="separate"/>
            </w:r>
            <w:r w:rsidR="00AC7568">
              <w:rPr>
                <w:noProof/>
                <w:webHidden/>
              </w:rPr>
              <w:t>17</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510" w:history="1">
            <w:r w:rsidR="00AC7568" w:rsidRPr="00ED5910">
              <w:rPr>
                <w:rStyle w:val="Hyperlink"/>
                <w:noProof/>
              </w:rPr>
              <w:t>Etc…</w:t>
            </w:r>
            <w:r w:rsidR="00AC7568">
              <w:rPr>
                <w:noProof/>
                <w:webHidden/>
              </w:rPr>
              <w:tab/>
            </w:r>
            <w:r w:rsidR="00AC7568">
              <w:rPr>
                <w:noProof/>
                <w:webHidden/>
              </w:rPr>
              <w:fldChar w:fldCharType="begin"/>
            </w:r>
            <w:r w:rsidR="00AC7568">
              <w:rPr>
                <w:noProof/>
                <w:webHidden/>
              </w:rPr>
              <w:instrText xml:space="preserve"> PAGEREF _Toc531882510 \h </w:instrText>
            </w:r>
            <w:r w:rsidR="00AC7568">
              <w:rPr>
                <w:noProof/>
                <w:webHidden/>
              </w:rPr>
            </w:r>
            <w:r w:rsidR="00AC7568">
              <w:rPr>
                <w:noProof/>
                <w:webHidden/>
              </w:rPr>
              <w:fldChar w:fldCharType="separate"/>
            </w:r>
            <w:r w:rsidR="00AC7568">
              <w:rPr>
                <w:noProof/>
                <w:webHidden/>
              </w:rPr>
              <w:t>17</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11" w:history="1">
            <w:r w:rsidR="00AC7568" w:rsidRPr="00ED5910">
              <w:rPr>
                <w:rStyle w:val="Hyperlink"/>
                <w:rFonts w:hint="eastAsia"/>
                <w:noProof/>
                <w:rtl/>
              </w:rPr>
              <w:t>בידוד</w:t>
            </w:r>
            <w:r w:rsidR="00AC7568" w:rsidRPr="00ED5910">
              <w:rPr>
                <w:rStyle w:val="Hyperlink"/>
                <w:noProof/>
                <w:rtl/>
              </w:rPr>
              <w:t xml:space="preserve"> </w:t>
            </w:r>
            <w:r w:rsidR="00AC7568" w:rsidRPr="00ED5910">
              <w:rPr>
                <w:rStyle w:val="Hyperlink"/>
                <w:rFonts w:hint="eastAsia"/>
                <w:noProof/>
                <w:rtl/>
              </w:rPr>
              <w:t>הקוד</w:t>
            </w:r>
            <w:r w:rsidR="00AC7568" w:rsidRPr="00ED5910">
              <w:rPr>
                <w:rStyle w:val="Hyperlink"/>
                <w:noProof/>
                <w:rtl/>
              </w:rPr>
              <w:t xml:space="preserve"> </w:t>
            </w:r>
            <w:r w:rsidR="00AC7568" w:rsidRPr="00ED5910">
              <w:rPr>
                <w:rStyle w:val="Hyperlink"/>
                <w:rFonts w:hint="eastAsia"/>
                <w:noProof/>
                <w:rtl/>
              </w:rPr>
              <w:t>מהקבצים</w:t>
            </w:r>
            <w:r w:rsidR="00AC7568" w:rsidRPr="00ED5910">
              <w:rPr>
                <w:rStyle w:val="Hyperlink"/>
                <w:noProof/>
                <w:rtl/>
              </w:rPr>
              <w:t xml:space="preserve"> </w:t>
            </w:r>
            <w:r w:rsidR="00AC7568" w:rsidRPr="00ED5910">
              <w:rPr>
                <w:rStyle w:val="Hyperlink"/>
                <w:rFonts w:hint="eastAsia"/>
                <w:noProof/>
                <w:rtl/>
              </w:rPr>
              <w:t>שמפיק</w:t>
            </w:r>
            <w:r w:rsidR="00AC7568" w:rsidRPr="00ED5910">
              <w:rPr>
                <w:rStyle w:val="Hyperlink"/>
                <w:noProof/>
                <w:rtl/>
              </w:rPr>
              <w:t xml:space="preserve"> </w:t>
            </w:r>
            <w:r w:rsidR="00AC7568" w:rsidRPr="00ED5910">
              <w:rPr>
                <w:rStyle w:val="Hyperlink"/>
                <w:rFonts w:hint="eastAsia"/>
                <w:noProof/>
                <w:rtl/>
              </w:rPr>
              <w:t>הקומפיילר</w:t>
            </w:r>
            <w:r w:rsidR="00AC7568">
              <w:rPr>
                <w:noProof/>
                <w:webHidden/>
              </w:rPr>
              <w:tab/>
            </w:r>
            <w:r w:rsidR="00AC7568">
              <w:rPr>
                <w:noProof/>
                <w:webHidden/>
              </w:rPr>
              <w:fldChar w:fldCharType="begin"/>
            </w:r>
            <w:r w:rsidR="00AC7568">
              <w:rPr>
                <w:noProof/>
                <w:webHidden/>
              </w:rPr>
              <w:instrText xml:space="preserve"> PAGEREF _Toc531882511 \h </w:instrText>
            </w:r>
            <w:r w:rsidR="00AC7568">
              <w:rPr>
                <w:noProof/>
                <w:webHidden/>
              </w:rPr>
            </w:r>
            <w:r w:rsidR="00AC7568">
              <w:rPr>
                <w:noProof/>
                <w:webHidden/>
              </w:rPr>
              <w:fldChar w:fldCharType="separate"/>
            </w:r>
            <w:r w:rsidR="00AC7568">
              <w:rPr>
                <w:noProof/>
                <w:webHidden/>
              </w:rPr>
              <w:t>17</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12" w:history="1">
            <w:r w:rsidR="00AC7568" w:rsidRPr="00ED5910">
              <w:rPr>
                <w:rStyle w:val="Hyperlink"/>
                <w:noProof/>
              </w:rPr>
              <w:t>Assertions</w:t>
            </w:r>
            <w:r w:rsidR="00AC7568">
              <w:rPr>
                <w:noProof/>
                <w:webHidden/>
              </w:rPr>
              <w:tab/>
            </w:r>
            <w:r w:rsidR="00AC7568">
              <w:rPr>
                <w:noProof/>
                <w:webHidden/>
              </w:rPr>
              <w:fldChar w:fldCharType="begin"/>
            </w:r>
            <w:r w:rsidR="00AC7568">
              <w:rPr>
                <w:noProof/>
                <w:webHidden/>
              </w:rPr>
              <w:instrText xml:space="preserve"> PAGEREF _Toc531882512 \h </w:instrText>
            </w:r>
            <w:r w:rsidR="00AC7568">
              <w:rPr>
                <w:noProof/>
                <w:webHidden/>
              </w:rPr>
            </w:r>
            <w:r w:rsidR="00AC7568">
              <w:rPr>
                <w:noProof/>
                <w:webHidden/>
              </w:rPr>
              <w:fldChar w:fldCharType="separate"/>
            </w:r>
            <w:r w:rsidR="00AC7568">
              <w:rPr>
                <w:noProof/>
                <w:webHidden/>
              </w:rPr>
              <w:t>18</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13" w:history="1">
            <w:r w:rsidR="00AC7568" w:rsidRPr="00ED5910">
              <w:rPr>
                <w:rStyle w:val="Hyperlink"/>
                <w:noProof/>
              </w:rPr>
              <w:t>Emit Debug messages</w:t>
            </w:r>
            <w:r w:rsidR="00AC7568">
              <w:rPr>
                <w:noProof/>
                <w:webHidden/>
              </w:rPr>
              <w:tab/>
            </w:r>
            <w:r w:rsidR="00AC7568">
              <w:rPr>
                <w:noProof/>
                <w:webHidden/>
              </w:rPr>
              <w:fldChar w:fldCharType="begin"/>
            </w:r>
            <w:r w:rsidR="00AC7568">
              <w:rPr>
                <w:noProof/>
                <w:webHidden/>
              </w:rPr>
              <w:instrText xml:space="preserve"> PAGEREF _Toc531882513 \h </w:instrText>
            </w:r>
            <w:r w:rsidR="00AC7568">
              <w:rPr>
                <w:noProof/>
                <w:webHidden/>
              </w:rPr>
            </w:r>
            <w:r w:rsidR="00AC7568">
              <w:rPr>
                <w:noProof/>
                <w:webHidden/>
              </w:rPr>
              <w:fldChar w:fldCharType="separate"/>
            </w:r>
            <w:r w:rsidR="00AC7568">
              <w:rPr>
                <w:noProof/>
                <w:webHidden/>
              </w:rPr>
              <w:t>18</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14" w:history="1">
            <w:r w:rsidR="00AC7568" w:rsidRPr="00ED5910">
              <w:rPr>
                <w:rStyle w:val="Hyperlink"/>
                <w:noProof/>
              </w:rPr>
              <w:t>Named Casts</w:t>
            </w:r>
            <w:r w:rsidR="00AC7568">
              <w:rPr>
                <w:noProof/>
                <w:webHidden/>
              </w:rPr>
              <w:tab/>
            </w:r>
            <w:r w:rsidR="00AC7568">
              <w:rPr>
                <w:noProof/>
                <w:webHidden/>
              </w:rPr>
              <w:fldChar w:fldCharType="begin"/>
            </w:r>
            <w:r w:rsidR="00AC7568">
              <w:rPr>
                <w:noProof/>
                <w:webHidden/>
              </w:rPr>
              <w:instrText xml:space="preserve"> PAGEREF _Toc531882514 \h </w:instrText>
            </w:r>
            <w:r w:rsidR="00AC7568">
              <w:rPr>
                <w:noProof/>
                <w:webHidden/>
              </w:rPr>
            </w:r>
            <w:r w:rsidR="00AC7568">
              <w:rPr>
                <w:noProof/>
                <w:webHidden/>
              </w:rPr>
              <w:fldChar w:fldCharType="separate"/>
            </w:r>
            <w:r w:rsidR="00AC7568">
              <w:rPr>
                <w:noProof/>
                <w:webHidden/>
              </w:rPr>
              <w:t>19</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15" w:history="1">
            <w:r w:rsidR="00AC7568" w:rsidRPr="00ED5910">
              <w:rPr>
                <w:rStyle w:val="Hyperlink"/>
                <w:noProof/>
              </w:rPr>
              <w:t>Time measuring in windows</w:t>
            </w:r>
            <w:r w:rsidR="00AC7568">
              <w:rPr>
                <w:noProof/>
                <w:webHidden/>
              </w:rPr>
              <w:tab/>
            </w:r>
            <w:r w:rsidR="00AC7568">
              <w:rPr>
                <w:noProof/>
                <w:webHidden/>
              </w:rPr>
              <w:fldChar w:fldCharType="begin"/>
            </w:r>
            <w:r w:rsidR="00AC7568">
              <w:rPr>
                <w:noProof/>
                <w:webHidden/>
              </w:rPr>
              <w:instrText xml:space="preserve"> PAGEREF _Toc531882515 \h </w:instrText>
            </w:r>
            <w:r w:rsidR="00AC7568">
              <w:rPr>
                <w:noProof/>
                <w:webHidden/>
              </w:rPr>
            </w:r>
            <w:r w:rsidR="00AC7568">
              <w:rPr>
                <w:noProof/>
                <w:webHidden/>
              </w:rPr>
              <w:fldChar w:fldCharType="separate"/>
            </w:r>
            <w:r w:rsidR="00AC7568">
              <w:rPr>
                <w:noProof/>
                <w:webHidden/>
              </w:rPr>
              <w:t>19</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516" w:history="1">
            <w:r w:rsidR="00AC7568" w:rsidRPr="00ED5910">
              <w:rPr>
                <w:rStyle w:val="Hyperlink"/>
                <w:noProof/>
              </w:rPr>
              <w:t>MEMBER FUNCTION POINTER</w:t>
            </w:r>
            <w:r w:rsidR="00AC7568">
              <w:rPr>
                <w:noProof/>
                <w:webHidden/>
              </w:rPr>
              <w:tab/>
            </w:r>
            <w:r w:rsidR="00AC7568">
              <w:rPr>
                <w:noProof/>
                <w:webHidden/>
              </w:rPr>
              <w:fldChar w:fldCharType="begin"/>
            </w:r>
            <w:r w:rsidR="00AC7568">
              <w:rPr>
                <w:noProof/>
                <w:webHidden/>
              </w:rPr>
              <w:instrText xml:space="preserve"> PAGEREF _Toc531882516 \h </w:instrText>
            </w:r>
            <w:r w:rsidR="00AC7568">
              <w:rPr>
                <w:noProof/>
                <w:webHidden/>
              </w:rPr>
            </w:r>
            <w:r w:rsidR="00AC7568">
              <w:rPr>
                <w:noProof/>
                <w:webHidden/>
              </w:rPr>
              <w:fldChar w:fldCharType="separate"/>
            </w:r>
            <w:r w:rsidR="00AC7568">
              <w:rPr>
                <w:noProof/>
                <w:webHidden/>
              </w:rPr>
              <w:t>20</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517" w:history="1">
            <w:r w:rsidR="00AC7568" w:rsidRPr="00ED5910">
              <w:rPr>
                <w:rStyle w:val="Hyperlink"/>
                <w:noProof/>
              </w:rPr>
              <w:t>Smart Pointers : Demo: unique_ptr</w:t>
            </w:r>
            <w:r w:rsidR="00AC7568">
              <w:rPr>
                <w:noProof/>
                <w:webHidden/>
              </w:rPr>
              <w:tab/>
            </w:r>
            <w:r w:rsidR="00AC7568">
              <w:rPr>
                <w:noProof/>
                <w:webHidden/>
              </w:rPr>
              <w:fldChar w:fldCharType="begin"/>
            </w:r>
            <w:r w:rsidR="00AC7568">
              <w:rPr>
                <w:noProof/>
                <w:webHidden/>
              </w:rPr>
              <w:instrText xml:space="preserve"> PAGEREF _Toc531882517 \h </w:instrText>
            </w:r>
            <w:r w:rsidR="00AC7568">
              <w:rPr>
                <w:noProof/>
                <w:webHidden/>
              </w:rPr>
            </w:r>
            <w:r w:rsidR="00AC7568">
              <w:rPr>
                <w:noProof/>
                <w:webHidden/>
              </w:rPr>
              <w:fldChar w:fldCharType="separate"/>
            </w:r>
            <w:r w:rsidR="00AC7568">
              <w:rPr>
                <w:noProof/>
                <w:webHidden/>
              </w:rPr>
              <w:t>21</w:t>
            </w:r>
            <w:r w:rsidR="00AC7568">
              <w:rPr>
                <w:noProof/>
                <w:webHidden/>
              </w:rPr>
              <w:fldChar w:fldCharType="end"/>
            </w:r>
          </w:hyperlink>
        </w:p>
        <w:p w:rsidR="00AC7568" w:rsidRDefault="0010522C">
          <w:pPr>
            <w:pStyle w:val="TOC3"/>
            <w:tabs>
              <w:tab w:val="right" w:leader="dot" w:pos="8630"/>
            </w:tabs>
            <w:bidi w:val="0"/>
            <w:rPr>
              <w:rFonts w:asciiTheme="minorHAnsi" w:eastAsiaTheme="minorEastAsia" w:hAnsiTheme="minorHAnsi" w:cstheme="minorBidi"/>
              <w:noProof/>
            </w:rPr>
          </w:pPr>
          <w:hyperlink w:anchor="_Toc531882518" w:history="1">
            <w:r w:rsidR="00AC7568" w:rsidRPr="00ED5910">
              <w:rPr>
                <w:rStyle w:val="Hyperlink"/>
                <w:noProof/>
              </w:rPr>
              <w:t>passing unique_ptr as formal argument</w:t>
            </w:r>
            <w:r w:rsidR="00AC7568">
              <w:rPr>
                <w:noProof/>
                <w:webHidden/>
              </w:rPr>
              <w:tab/>
            </w:r>
            <w:r w:rsidR="00AC7568">
              <w:rPr>
                <w:noProof/>
                <w:webHidden/>
              </w:rPr>
              <w:fldChar w:fldCharType="begin"/>
            </w:r>
            <w:r w:rsidR="00AC7568">
              <w:rPr>
                <w:noProof/>
                <w:webHidden/>
              </w:rPr>
              <w:instrText xml:space="preserve"> PAGEREF _Toc531882518 \h </w:instrText>
            </w:r>
            <w:r w:rsidR="00AC7568">
              <w:rPr>
                <w:noProof/>
                <w:webHidden/>
              </w:rPr>
            </w:r>
            <w:r w:rsidR="00AC7568">
              <w:rPr>
                <w:noProof/>
                <w:webHidden/>
              </w:rPr>
              <w:fldChar w:fldCharType="separate"/>
            </w:r>
            <w:r w:rsidR="00AC7568">
              <w:rPr>
                <w:noProof/>
                <w:webHidden/>
              </w:rPr>
              <w:t>22</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519" w:history="1">
            <w:r w:rsidR="00AC7568" w:rsidRPr="00ED5910">
              <w:rPr>
                <w:rStyle w:val="Hyperlink"/>
                <w:noProof/>
              </w:rPr>
              <w:t>shared_ptr</w:t>
            </w:r>
            <w:r w:rsidR="00AC7568">
              <w:rPr>
                <w:noProof/>
                <w:webHidden/>
              </w:rPr>
              <w:tab/>
            </w:r>
            <w:r w:rsidR="00AC7568">
              <w:rPr>
                <w:noProof/>
                <w:webHidden/>
              </w:rPr>
              <w:fldChar w:fldCharType="begin"/>
            </w:r>
            <w:r w:rsidR="00AC7568">
              <w:rPr>
                <w:noProof/>
                <w:webHidden/>
              </w:rPr>
              <w:instrText xml:space="preserve"> PAGEREF _Toc531882519 \h </w:instrText>
            </w:r>
            <w:r w:rsidR="00AC7568">
              <w:rPr>
                <w:noProof/>
                <w:webHidden/>
              </w:rPr>
            </w:r>
            <w:r w:rsidR="00AC7568">
              <w:rPr>
                <w:noProof/>
                <w:webHidden/>
              </w:rPr>
              <w:fldChar w:fldCharType="separate"/>
            </w:r>
            <w:r w:rsidR="00AC7568">
              <w:rPr>
                <w:noProof/>
                <w:webHidden/>
              </w:rPr>
              <w:t>22</w:t>
            </w:r>
            <w:r w:rsidR="00AC7568">
              <w:rPr>
                <w:noProof/>
                <w:webHidden/>
              </w:rPr>
              <w:fldChar w:fldCharType="end"/>
            </w:r>
          </w:hyperlink>
        </w:p>
        <w:p w:rsidR="00AC7568" w:rsidRDefault="0010522C">
          <w:pPr>
            <w:pStyle w:val="TOC2"/>
            <w:tabs>
              <w:tab w:val="right" w:leader="dot" w:pos="8630"/>
            </w:tabs>
            <w:bidi w:val="0"/>
            <w:rPr>
              <w:rFonts w:asciiTheme="minorHAnsi" w:eastAsiaTheme="minorEastAsia" w:hAnsiTheme="minorHAnsi" w:cstheme="minorBidi"/>
              <w:noProof/>
            </w:rPr>
          </w:pPr>
          <w:hyperlink w:anchor="_Toc531882520" w:history="1">
            <w:r w:rsidR="00AC7568" w:rsidRPr="00ED5910">
              <w:rPr>
                <w:rStyle w:val="Hyperlink"/>
                <w:noProof/>
              </w:rPr>
              <w:t>Heap Corruptions : Heap Segments</w:t>
            </w:r>
            <w:r w:rsidR="00AC7568">
              <w:rPr>
                <w:noProof/>
                <w:webHidden/>
              </w:rPr>
              <w:tab/>
            </w:r>
            <w:r w:rsidR="00AC7568">
              <w:rPr>
                <w:noProof/>
                <w:webHidden/>
              </w:rPr>
              <w:fldChar w:fldCharType="begin"/>
            </w:r>
            <w:r w:rsidR="00AC7568">
              <w:rPr>
                <w:noProof/>
                <w:webHidden/>
              </w:rPr>
              <w:instrText xml:space="preserve"> PAGEREF _Toc531882520 \h </w:instrText>
            </w:r>
            <w:r w:rsidR="00AC7568">
              <w:rPr>
                <w:noProof/>
                <w:webHidden/>
              </w:rPr>
            </w:r>
            <w:r w:rsidR="00AC7568">
              <w:rPr>
                <w:noProof/>
                <w:webHidden/>
              </w:rPr>
              <w:fldChar w:fldCharType="separate"/>
            </w:r>
            <w:r w:rsidR="00AC7568">
              <w:rPr>
                <w:noProof/>
                <w:webHidden/>
              </w:rPr>
              <w:t>23</w:t>
            </w:r>
            <w:r w:rsidR="00AC7568">
              <w:rPr>
                <w:noProof/>
                <w:webHidden/>
              </w:rPr>
              <w:fldChar w:fldCharType="end"/>
            </w:r>
          </w:hyperlink>
        </w:p>
        <w:p w:rsidR="00A27E41" w:rsidRDefault="00A724FA">
          <w:r>
            <w:rPr>
              <w:b/>
              <w:bCs/>
              <w:noProof/>
            </w:rPr>
            <w:fldChar w:fldCharType="end"/>
          </w:r>
        </w:p>
      </w:sdtContent>
    </w:sdt>
    <w:p w:rsidR="00A27E41" w:rsidRDefault="00A27E41" w:rsidP="006F68E1">
      <w:pPr>
        <w:rPr>
          <w:rtl/>
        </w:rPr>
      </w:pPr>
    </w:p>
    <w:p w:rsidR="001D023F" w:rsidRDefault="007875AF" w:rsidP="006F68E1">
      <w:pPr>
        <w:pStyle w:val="Heading2"/>
      </w:pPr>
      <w:bookmarkStart w:id="0" w:name="_Toc531882487"/>
      <w:r>
        <w:t>Labmda expressions</w:t>
      </w:r>
      <w:bookmarkEnd w:id="0"/>
    </w:p>
    <w:p w:rsidR="0045098B" w:rsidRDefault="00B55E7D" w:rsidP="006F68E1">
      <w:pPr>
        <w:pStyle w:val="Heading3"/>
      </w:pPr>
      <w:bookmarkStart w:id="1" w:name="_Toc531882488"/>
      <w:r>
        <w:t>Lambda capture clause</w:t>
      </w:r>
      <w:bookmarkEnd w:id="1"/>
    </w:p>
    <w:p w:rsidR="00807AA3" w:rsidRPr="00BA72F7" w:rsidRDefault="00807AA3" w:rsidP="00BA72F7">
      <w:pPr>
        <w:bidi w:val="0"/>
        <w:rPr>
          <w:i/>
          <w:iCs/>
        </w:rPr>
      </w:pPr>
      <w:r w:rsidRPr="00BA72F7">
        <w:rPr>
          <w:i/>
          <w:iCs/>
        </w:rPr>
        <w:t>C++ fund. 2. Kate.</w:t>
      </w:r>
    </w:p>
    <w:p w:rsidR="00BA72F7" w:rsidRDefault="00BA72F7" w:rsidP="007E6D4D">
      <w:pPr>
        <w:rPr>
          <w:rtl/>
        </w:rPr>
      </w:pPr>
      <w:r>
        <w:rPr>
          <w:rFonts w:hint="cs"/>
          <w:rtl/>
        </w:rPr>
        <w:t xml:space="preserve">הפונקציה </w:t>
      </w:r>
      <w:proofErr w:type="spellStart"/>
      <w:r>
        <w:t>for_each</w:t>
      </w:r>
      <w:proofErr w:type="spellEnd"/>
      <w:r>
        <w:rPr>
          <w:rFonts w:hint="cs"/>
          <w:rtl/>
        </w:rPr>
        <w:t xml:space="preserve"> מבצעת </w:t>
      </w:r>
      <w:proofErr w:type="spellStart"/>
      <w:r>
        <w:rPr>
          <w:rFonts w:hint="cs"/>
          <w:rtl/>
        </w:rPr>
        <w:t>איטרציה</w:t>
      </w:r>
      <w:proofErr w:type="spellEnd"/>
      <w:r>
        <w:rPr>
          <w:rFonts w:hint="cs"/>
          <w:rtl/>
        </w:rPr>
        <w:t xml:space="preserve"> על איברים של 'אוסף' ומגישה כל איבר אל פונקציה שהמתכנת מגדיר.</w:t>
      </w:r>
    </w:p>
    <w:p w:rsidR="007E6D4D" w:rsidRPr="007E6D4D" w:rsidRDefault="00EE1FA5" w:rsidP="00EE1FA5">
      <w:pPr>
        <w:rPr>
          <w:rtl/>
        </w:rPr>
      </w:pPr>
      <w:r>
        <w:rPr>
          <w:rFonts w:hint="cs"/>
          <w:rtl/>
        </w:rPr>
        <w:t xml:space="preserve">הקוד הבא </w:t>
      </w:r>
      <w:proofErr w:type="spellStart"/>
      <w:r>
        <w:rPr>
          <w:rFonts w:hint="cs"/>
          <w:rtl/>
        </w:rPr>
        <w:t>טריוואלי</w:t>
      </w:r>
      <w:proofErr w:type="spellEnd"/>
    </w:p>
    <w:p w:rsidR="00807AA3" w:rsidRDefault="00807AA3" w:rsidP="00807AA3">
      <w:r>
        <w:rPr>
          <w:noProof/>
        </w:rPr>
        <w:drawing>
          <wp:inline distT="0" distB="0" distL="0" distR="0" wp14:anchorId="3AE8FF2F" wp14:editId="42C878CE">
            <wp:extent cx="2355494" cy="1518530"/>
            <wp:effectExtent l="0" t="0" r="698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8759" cy="1520635"/>
                    </a:xfrm>
                    <a:prstGeom prst="rect">
                      <a:avLst/>
                    </a:prstGeom>
                  </pic:spPr>
                </pic:pic>
              </a:graphicData>
            </a:graphic>
          </wp:inline>
        </w:drawing>
      </w:r>
    </w:p>
    <w:p w:rsidR="00EE1FA5" w:rsidRDefault="00EE1FA5" w:rsidP="00807AA3">
      <w:pPr>
        <w:rPr>
          <w:rtl/>
        </w:rPr>
      </w:pPr>
      <w:r>
        <w:rPr>
          <w:rFonts w:hint="cs"/>
          <w:rtl/>
        </w:rPr>
        <w:t xml:space="preserve">בעזרת ביטוי למדא אפשר לחסוך את הצורך להגדיר את </w:t>
      </w:r>
      <w:proofErr w:type="spellStart"/>
      <w:r>
        <w:rPr>
          <w:rFonts w:hint="cs"/>
          <w:rtl/>
        </w:rPr>
        <w:t>פונקצית</w:t>
      </w:r>
      <w:proofErr w:type="spellEnd"/>
      <w:r>
        <w:rPr>
          <w:rFonts w:hint="cs"/>
          <w:rtl/>
        </w:rPr>
        <w:t xml:space="preserve"> </w:t>
      </w:r>
      <w:r>
        <w:t>print()</w:t>
      </w:r>
      <w:r>
        <w:rPr>
          <w:rFonts w:hint="cs"/>
          <w:rtl/>
        </w:rPr>
        <w:t xml:space="preserve"> בנפרד.</w:t>
      </w:r>
    </w:p>
    <w:p w:rsidR="007E6D4D" w:rsidRDefault="007E6D4D" w:rsidP="00807AA3">
      <w:pPr>
        <w:rPr>
          <w:rtl/>
        </w:rPr>
      </w:pPr>
      <w:r>
        <w:rPr>
          <w:noProof/>
        </w:rPr>
        <w:drawing>
          <wp:inline distT="0" distB="0" distL="0" distR="0" wp14:anchorId="569B0375" wp14:editId="26FAA6DD">
            <wp:extent cx="2362809" cy="1247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5323" cy="1248640"/>
                    </a:xfrm>
                    <a:prstGeom prst="rect">
                      <a:avLst/>
                    </a:prstGeom>
                  </pic:spPr>
                </pic:pic>
              </a:graphicData>
            </a:graphic>
          </wp:inline>
        </w:drawing>
      </w:r>
    </w:p>
    <w:p w:rsidR="00EE1FA5" w:rsidRDefault="00EE1FA5" w:rsidP="00EE1FA5">
      <w:r>
        <w:rPr>
          <w:rFonts w:hint="cs"/>
          <w:rtl/>
        </w:rPr>
        <w:t>שים לב שזו ממש העתקה של הפונקציה, אותו פרמטר פורמלי, אותו קוד לביצוע.</w:t>
      </w:r>
    </w:p>
    <w:p w:rsidR="00ED5B8B" w:rsidRDefault="00ED5B8B" w:rsidP="00EE1FA5">
      <w:pPr>
        <w:rPr>
          <w:rtl/>
        </w:rPr>
      </w:pPr>
      <w:r>
        <w:rPr>
          <w:rFonts w:hint="cs"/>
          <w:rtl/>
        </w:rPr>
        <w:t>ביטויי למדא גם מחזירים ערכים.</w:t>
      </w:r>
      <w:r w:rsidR="00EE1FA5">
        <w:rPr>
          <w:rFonts w:hint="cs"/>
          <w:rtl/>
        </w:rPr>
        <w:t xml:space="preserve"> </w:t>
      </w:r>
      <w:r w:rsidR="00173851">
        <w:rPr>
          <w:rFonts w:hint="cs"/>
          <w:rtl/>
        </w:rPr>
        <w:t xml:space="preserve">הביטוי הבא מקבל </w:t>
      </w:r>
      <w:proofErr w:type="spellStart"/>
      <w:r w:rsidR="00173851">
        <w:t>int</w:t>
      </w:r>
      <w:proofErr w:type="spellEnd"/>
      <w:r w:rsidR="00173851">
        <w:rPr>
          <w:rFonts w:hint="cs"/>
          <w:rtl/>
        </w:rPr>
        <w:t xml:space="preserve"> ו</w:t>
      </w:r>
      <w:r>
        <w:rPr>
          <w:rFonts w:hint="cs"/>
          <w:rtl/>
        </w:rPr>
        <w:t xml:space="preserve">מחזיר דאבל. אפשר לוותר על ה </w:t>
      </w:r>
      <w:r>
        <w:t>-&gt; double</w:t>
      </w:r>
      <w:r>
        <w:rPr>
          <w:rFonts w:hint="cs"/>
          <w:rtl/>
        </w:rPr>
        <w:t xml:space="preserve"> במידה והקומפיילר יכול להסיק בעצמו מה טיפוס הערך המוחזר (בדרך כלל כאשר הביטוי הוא שורה אחת שמחזירה ערך), אבל אם בתנאי מסוים הביטוי מחזיר </w:t>
      </w:r>
      <w:proofErr w:type="spellStart"/>
      <w:r>
        <w:t>int</w:t>
      </w:r>
      <w:proofErr w:type="spellEnd"/>
      <w:r>
        <w:rPr>
          <w:rFonts w:hint="cs"/>
          <w:rtl/>
        </w:rPr>
        <w:t xml:space="preserve"> ובתנאי אחר הוא מחזיר </w:t>
      </w:r>
      <w:r>
        <w:t>double</w:t>
      </w:r>
      <w:r>
        <w:rPr>
          <w:rFonts w:hint="cs"/>
          <w:rtl/>
        </w:rPr>
        <w:t xml:space="preserve"> המתכנת צריך לרשום במפורש מה כוונתו</w:t>
      </w:r>
    </w:p>
    <w:p w:rsidR="00ED5B8B" w:rsidRDefault="00ED5B8B" w:rsidP="00ED5B8B">
      <w:pPr>
        <w:rPr>
          <w:rtl/>
        </w:rPr>
      </w:pPr>
      <w:r>
        <w:rPr>
          <w:noProof/>
        </w:rPr>
        <w:lastRenderedPageBreak/>
        <w:drawing>
          <wp:inline distT="0" distB="0" distL="0" distR="0" wp14:anchorId="23A56821" wp14:editId="1B987AF4">
            <wp:extent cx="2997200" cy="23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80178" name=""/>
                    <pic:cNvPicPr/>
                  </pic:nvPicPr>
                  <pic:blipFill>
                    <a:blip r:embed="rId11"/>
                    <a:stretch>
                      <a:fillRect/>
                    </a:stretch>
                  </pic:blipFill>
                  <pic:spPr>
                    <a:xfrm>
                      <a:off x="0" y="0"/>
                      <a:ext cx="2999369" cy="234224"/>
                    </a:xfrm>
                    <a:prstGeom prst="rect">
                      <a:avLst/>
                    </a:prstGeom>
                  </pic:spPr>
                </pic:pic>
              </a:graphicData>
            </a:graphic>
          </wp:inline>
        </w:drawing>
      </w:r>
    </w:p>
    <w:p w:rsidR="00ED5B8B" w:rsidRDefault="00ED5B8B" w:rsidP="00ED5B8B">
      <w:pPr>
        <w:rPr>
          <w:rtl/>
        </w:rPr>
      </w:pPr>
      <w:r>
        <w:rPr>
          <w:rFonts w:hint="cs"/>
          <w:rtl/>
        </w:rPr>
        <w:t>הכתיב הזה ששם את הדבל לאחר החץ הוא מאולץ משום שכתיבת הדבל לפני הסוגריים הייתה נותנת כאן משמעות אחרת.</w:t>
      </w:r>
      <w:r>
        <w:t xml:space="preserve"> </w:t>
      </w:r>
      <w:r>
        <w:rPr>
          <w:rFonts w:hint="cs"/>
          <w:rtl/>
        </w:rPr>
        <w:t xml:space="preserve"> ומכל מקום כתיב זה מ</w:t>
      </w:r>
      <w:r w:rsidR="00EE1FA5">
        <w:rPr>
          <w:rFonts w:hint="cs"/>
          <w:rtl/>
        </w:rPr>
        <w:t>ותר גם בהגדרה רגילה של פונקציות ולפעמים מאד נוח להשתמש בו לכתחילה.</w:t>
      </w:r>
    </w:p>
    <w:p w:rsidR="00ED5B8B" w:rsidRPr="00807AA3" w:rsidRDefault="00BA72F7" w:rsidP="00BA72F7">
      <w:pPr>
        <w:rPr>
          <w:rtl/>
        </w:rPr>
      </w:pPr>
      <w:r>
        <w:rPr>
          <w:noProof/>
        </w:rPr>
        <w:drawing>
          <wp:inline distT="0" distB="0" distL="0" distR="0" wp14:anchorId="1093A150" wp14:editId="0AA022FA">
            <wp:extent cx="2885997"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3457" name=""/>
                    <pic:cNvPicPr/>
                  </pic:nvPicPr>
                  <pic:blipFill>
                    <a:blip r:embed="rId12"/>
                    <a:stretch>
                      <a:fillRect/>
                    </a:stretch>
                  </pic:blipFill>
                  <pic:spPr>
                    <a:xfrm>
                      <a:off x="0" y="0"/>
                      <a:ext cx="2885997" cy="1219200"/>
                    </a:xfrm>
                    <a:prstGeom prst="rect">
                      <a:avLst/>
                    </a:prstGeom>
                  </pic:spPr>
                </pic:pic>
              </a:graphicData>
            </a:graphic>
          </wp:inline>
        </w:drawing>
      </w:r>
    </w:p>
    <w:p w:rsidR="007559A5" w:rsidRDefault="007559A5" w:rsidP="006F68E1">
      <w:pPr>
        <w:pStyle w:val="Heading2"/>
        <w:rPr>
          <w:rtl/>
        </w:rPr>
      </w:pPr>
      <w:bookmarkStart w:id="2" w:name="_Toc531882489"/>
      <w:r>
        <w:t>COPY C-TOR &amp; REF TYPES</w:t>
      </w:r>
      <w:bookmarkEnd w:id="2"/>
    </w:p>
    <w:p w:rsidR="004F4EE3" w:rsidRPr="004F4EE3" w:rsidRDefault="004F4EE3" w:rsidP="004F4EE3">
      <w:pPr>
        <w:bidi w:val="0"/>
        <w:spacing w:after="40"/>
        <w:rPr>
          <w:rFonts w:ascii="Courier New" w:hAnsi="Courier New" w:cs="Courier New"/>
          <w:sz w:val="18"/>
          <w:szCs w:val="18"/>
        </w:rPr>
      </w:pPr>
    </w:p>
    <w:tbl>
      <w:tblPr>
        <w:tblStyle w:val="TableGrid"/>
        <w:bidiVisual/>
        <w:tblW w:w="0" w:type="auto"/>
        <w:tblLook w:val="04A0" w:firstRow="1" w:lastRow="0" w:firstColumn="1" w:lastColumn="0" w:noHBand="0" w:noVBand="1"/>
      </w:tblPr>
      <w:tblGrid>
        <w:gridCol w:w="4428"/>
        <w:gridCol w:w="4428"/>
      </w:tblGrid>
      <w:tr w:rsidR="00AE5719" w:rsidTr="006D2EE6">
        <w:tc>
          <w:tcPr>
            <w:tcW w:w="8856" w:type="dxa"/>
            <w:gridSpan w:val="2"/>
          </w:tcPr>
          <w:p w:rsidR="00AE5719" w:rsidRPr="00AE5719" w:rsidRDefault="00AE5719" w:rsidP="00AE5719">
            <w:pPr>
              <w:bidi w:val="0"/>
              <w:rPr>
                <w:sz w:val="20"/>
                <w:szCs w:val="20"/>
                <w:highlight w:val="white"/>
              </w:rPr>
            </w:pPr>
            <w:r w:rsidRPr="00AE5719">
              <w:rPr>
                <w:sz w:val="20"/>
                <w:szCs w:val="20"/>
              </w:rPr>
              <w:t>D:\GitHub\SharedDocs\NewCpp\CtorsAndRefVars\CtorsAndRefVars.cpp</w:t>
            </w:r>
          </w:p>
          <w:p w:rsidR="00AE5719" w:rsidRDefault="00AE5719" w:rsidP="00AE5719">
            <w:pPr>
              <w:autoSpaceDE w:val="0"/>
              <w:autoSpaceDN w:val="0"/>
              <w:bidi w:val="0"/>
              <w:adjustRightInd w:val="0"/>
              <w:rPr>
                <w:rFonts w:ascii="Consolas" w:hAnsi="Consolas" w:cs="Consolas"/>
                <w:color w:val="2B91AF"/>
                <w:sz w:val="19"/>
                <w:szCs w:val="19"/>
                <w:highlight w:val="white"/>
              </w:rPr>
            </w:pPr>
          </w:p>
          <w:p w:rsidR="00AE5719" w:rsidRDefault="00AE5719" w:rsidP="00AE5719">
            <w:pPr>
              <w:autoSpaceDE w:val="0"/>
              <w:autoSpaceDN w:val="0"/>
              <w:bidi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resclass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GlobalResClass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p>
          <w:p w:rsidR="00AE5719" w:rsidRDefault="00AE5719" w:rsidP="00AE5719">
            <w:pPr>
              <w:autoSpaceDE w:val="0"/>
              <w:autoSpaceDN w:val="0"/>
              <w:bidi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getClassByRef</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resclass</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getClassByVal</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resclass</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main()</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&amp; rc1 = </w:t>
            </w:r>
            <w:proofErr w:type="spellStart"/>
            <w:r>
              <w:rPr>
                <w:rFonts w:ascii="Consolas" w:hAnsi="Consolas" w:cs="Consolas"/>
                <w:color w:val="000000"/>
                <w:sz w:val="19"/>
                <w:szCs w:val="19"/>
                <w:highlight w:val="white"/>
              </w:rPr>
              <w:t>getClassByRef</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&amp; rc2 = </w:t>
            </w:r>
            <w:proofErr w:type="spellStart"/>
            <w:r>
              <w:rPr>
                <w:rFonts w:ascii="Consolas" w:hAnsi="Consolas" w:cs="Consolas"/>
                <w:color w:val="000000"/>
                <w:sz w:val="19"/>
                <w:szCs w:val="19"/>
                <w:highlight w:val="white"/>
              </w:rPr>
              <w:t>getClassByVal</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rc3 = </w:t>
            </w:r>
            <w:proofErr w:type="spellStart"/>
            <w:r>
              <w:rPr>
                <w:rFonts w:ascii="Consolas" w:hAnsi="Consolas" w:cs="Consolas"/>
                <w:color w:val="000000"/>
                <w:sz w:val="19"/>
                <w:szCs w:val="19"/>
                <w:highlight w:val="white"/>
              </w:rPr>
              <w:t>getClassByRef</w:t>
            </w:r>
            <w:proofErr w:type="spellEnd"/>
            <w:r>
              <w:rPr>
                <w:rFonts w:ascii="Consolas" w:hAnsi="Consolas" w:cs="Consolas"/>
                <w:color w:val="000000"/>
                <w:sz w:val="19"/>
                <w:szCs w:val="19"/>
                <w:highlight w:val="white"/>
              </w:rPr>
              <w:t>();</w:t>
            </w:r>
          </w:p>
          <w:p w:rsidR="00AE5719" w:rsidRDefault="00AE5719" w:rsidP="00AE5719">
            <w:pPr>
              <w:autoSpaceDE w:val="0"/>
              <w:autoSpaceDN w:val="0"/>
              <w:bidi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ResClass</w:t>
            </w:r>
            <w:proofErr w:type="spellEnd"/>
            <w:r>
              <w:rPr>
                <w:rFonts w:ascii="Consolas" w:hAnsi="Consolas" w:cs="Consolas"/>
                <w:color w:val="000000"/>
                <w:sz w:val="19"/>
                <w:szCs w:val="19"/>
                <w:highlight w:val="white"/>
              </w:rPr>
              <w:t xml:space="preserve"> rc4 = </w:t>
            </w:r>
            <w:proofErr w:type="spellStart"/>
            <w:r>
              <w:rPr>
                <w:rFonts w:ascii="Consolas" w:hAnsi="Consolas" w:cs="Consolas"/>
                <w:color w:val="000000"/>
                <w:sz w:val="19"/>
                <w:szCs w:val="19"/>
                <w:highlight w:val="white"/>
              </w:rPr>
              <w:t>getClassByVal</w:t>
            </w:r>
            <w:proofErr w:type="spellEnd"/>
            <w:r>
              <w:rPr>
                <w:rFonts w:ascii="Consolas" w:hAnsi="Consolas" w:cs="Consolas"/>
                <w:color w:val="000000"/>
                <w:sz w:val="19"/>
                <w:szCs w:val="19"/>
                <w:highlight w:val="white"/>
              </w:rPr>
              <w:t>();</w:t>
            </w:r>
          </w:p>
          <w:p w:rsidR="00AE5719" w:rsidRPr="00367ECE" w:rsidRDefault="00AE5719" w:rsidP="00367ECE">
            <w:pPr>
              <w:bidi w:val="0"/>
              <w:rPr>
                <w:rFonts w:ascii="Consolas" w:hAnsi="Consolas" w:cs="Consolas"/>
                <w:color w:val="2B91AF"/>
                <w:sz w:val="19"/>
                <w:szCs w:val="19"/>
                <w:highlight w:val="white"/>
              </w:rPr>
            </w:pPr>
          </w:p>
        </w:tc>
      </w:tr>
      <w:tr w:rsidR="00367ECE" w:rsidTr="00367ECE">
        <w:tc>
          <w:tcPr>
            <w:tcW w:w="4428" w:type="dxa"/>
          </w:tcPr>
          <w:p w:rsidR="00367ECE" w:rsidRDefault="00367ECE" w:rsidP="00367ECE">
            <w:pPr>
              <w:rPr>
                <w:rtl/>
              </w:rPr>
            </w:pPr>
            <w:proofErr w:type="spellStart"/>
            <w:r>
              <w:rPr>
                <w:rFonts w:hint="cs"/>
                <w:rtl/>
              </w:rPr>
              <w:t>קונסט</w:t>
            </w:r>
            <w:proofErr w:type="spellEnd"/>
            <w:r>
              <w:rPr>
                <w:rFonts w:hint="cs"/>
                <w:rtl/>
              </w:rPr>
              <w:t>' העתקה לא הופעל כלל. מופע אחד בלבד.</w:t>
            </w:r>
          </w:p>
        </w:tc>
        <w:tc>
          <w:tcPr>
            <w:tcW w:w="4428" w:type="dxa"/>
          </w:tcPr>
          <w:p w:rsidR="00367ECE" w:rsidRDefault="00367ECE" w:rsidP="00367ECE">
            <w:pPr>
              <w:bidi w:val="0"/>
              <w:rPr>
                <w:rtl/>
              </w:rPr>
            </w:pPr>
            <w:proofErr w:type="spellStart"/>
            <w:r w:rsidRPr="00367ECE">
              <w:rPr>
                <w:rFonts w:ascii="Consolas" w:hAnsi="Consolas" w:cs="Consolas"/>
                <w:color w:val="2B91AF"/>
                <w:sz w:val="19"/>
                <w:szCs w:val="19"/>
                <w:highlight w:val="white"/>
              </w:rPr>
              <w:t>ResClass</w:t>
            </w:r>
            <w:proofErr w:type="spellEnd"/>
            <w:r w:rsidRPr="00367ECE">
              <w:rPr>
                <w:rFonts w:ascii="Consolas" w:hAnsi="Consolas" w:cs="Consolas"/>
                <w:color w:val="000000"/>
                <w:sz w:val="19"/>
                <w:szCs w:val="19"/>
                <w:highlight w:val="white"/>
              </w:rPr>
              <w:t xml:space="preserve"> &amp; rc1 = </w:t>
            </w:r>
            <w:proofErr w:type="spellStart"/>
            <w:r w:rsidRPr="00367ECE">
              <w:rPr>
                <w:rFonts w:ascii="Consolas" w:hAnsi="Consolas" w:cs="Consolas"/>
                <w:color w:val="000000"/>
                <w:sz w:val="19"/>
                <w:szCs w:val="19"/>
                <w:highlight w:val="white"/>
              </w:rPr>
              <w:t>getClassByRef</w:t>
            </w:r>
            <w:proofErr w:type="spellEnd"/>
            <w:r w:rsidRPr="00367ECE">
              <w:rPr>
                <w:rFonts w:ascii="Consolas" w:hAnsi="Consolas" w:cs="Consolas"/>
                <w:color w:val="000000"/>
                <w:sz w:val="19"/>
                <w:szCs w:val="19"/>
                <w:highlight w:val="white"/>
              </w:rPr>
              <w:t>();</w:t>
            </w:r>
          </w:p>
        </w:tc>
      </w:tr>
      <w:tr w:rsidR="00367ECE" w:rsidTr="00367ECE">
        <w:tc>
          <w:tcPr>
            <w:tcW w:w="4428" w:type="dxa"/>
          </w:tcPr>
          <w:p w:rsidR="00E171B9" w:rsidRDefault="00367ECE" w:rsidP="00367ECE">
            <w:pPr>
              <w:rPr>
                <w:rtl/>
              </w:rPr>
            </w:pPr>
            <w:proofErr w:type="spellStart"/>
            <w:r>
              <w:rPr>
                <w:rFonts w:hint="cs"/>
                <w:rtl/>
              </w:rPr>
              <w:t>קונסט</w:t>
            </w:r>
            <w:proofErr w:type="spellEnd"/>
            <w:r>
              <w:rPr>
                <w:rFonts w:hint="cs"/>
                <w:rtl/>
              </w:rPr>
              <w:t xml:space="preserve">' העתקה הופעל. </w:t>
            </w:r>
          </w:p>
          <w:p w:rsidR="00B31FBB" w:rsidRDefault="00B31FBB" w:rsidP="00B31FBB">
            <w:pPr>
              <w:rPr>
                <w:rtl/>
              </w:rPr>
            </w:pPr>
            <w:r>
              <w:rPr>
                <w:rFonts w:hint="cs"/>
                <w:rtl/>
              </w:rPr>
              <w:t xml:space="preserve">בעת החזרת הערך, הקומפיילר יצר מופע נוסף של </w:t>
            </w:r>
            <w:proofErr w:type="spellStart"/>
            <w:r>
              <w:t>RefClass</w:t>
            </w:r>
            <w:proofErr w:type="spellEnd"/>
            <w:r>
              <w:rPr>
                <w:rFonts w:hint="cs"/>
                <w:rtl/>
              </w:rPr>
              <w:t xml:space="preserve"> </w:t>
            </w:r>
            <w:r w:rsidR="00367ECE">
              <w:rPr>
                <w:rFonts w:hint="cs"/>
                <w:rtl/>
              </w:rPr>
              <w:t xml:space="preserve">אולם יש לנו רק </w:t>
            </w:r>
            <w:r w:rsidR="00367ECE">
              <w:t>ref</w:t>
            </w:r>
            <w:r w:rsidR="00367ECE">
              <w:rPr>
                <w:rFonts w:hint="cs"/>
                <w:rtl/>
              </w:rPr>
              <w:t xml:space="preserve"> אליו.</w:t>
            </w:r>
            <w:r>
              <w:rPr>
                <w:rFonts w:hint="cs"/>
                <w:rtl/>
              </w:rPr>
              <w:t xml:space="preserve"> מופע זה נחשב כ </w:t>
            </w:r>
            <w:proofErr w:type="spellStart"/>
            <w:r>
              <w:t>rvalue</w:t>
            </w:r>
            <w:proofErr w:type="spellEnd"/>
            <w:r>
              <w:t>.</w:t>
            </w:r>
            <w:r>
              <w:rPr>
                <w:rFonts w:hint="cs"/>
                <w:rtl/>
              </w:rPr>
              <w:t>.</w:t>
            </w:r>
          </w:p>
          <w:p w:rsidR="00E171B9" w:rsidRDefault="00E171B9" w:rsidP="00B31FBB">
            <w:pPr>
              <w:rPr>
                <w:rtl/>
              </w:rPr>
            </w:pPr>
            <w:r>
              <w:rPr>
                <w:rFonts w:hint="cs"/>
                <w:rtl/>
              </w:rPr>
              <w:t xml:space="preserve">זו פעולה </w:t>
            </w:r>
            <w:r w:rsidRPr="00E171B9">
              <w:rPr>
                <w:rFonts w:hint="cs"/>
                <w:b/>
                <w:bCs/>
                <w:rtl/>
              </w:rPr>
              <w:t>לא</w:t>
            </w:r>
            <w:r>
              <w:rPr>
                <w:rFonts w:hint="cs"/>
                <w:rtl/>
              </w:rPr>
              <w:t xml:space="preserve"> תקינה.</w:t>
            </w:r>
          </w:p>
          <w:p w:rsidR="00B31FBB" w:rsidRDefault="00B31FBB" w:rsidP="00B31FBB">
            <w:pPr>
              <w:rPr>
                <w:rtl/>
              </w:rPr>
            </w:pPr>
            <w:r>
              <w:rPr>
                <w:rFonts w:hint="cs"/>
                <w:rtl/>
              </w:rPr>
              <w:t>הקומפיילר (</w:t>
            </w:r>
            <w:r>
              <w:t>warning level = 4</w:t>
            </w:r>
            <w:r>
              <w:rPr>
                <w:rFonts w:hint="cs"/>
                <w:rtl/>
              </w:rPr>
              <w:t xml:space="preserve">) נותן שתי אזהרות: </w:t>
            </w:r>
          </w:p>
          <w:p w:rsidR="00E171B9" w:rsidRPr="00E171B9" w:rsidRDefault="00E171B9" w:rsidP="00E171B9">
            <w:pPr>
              <w:bidi w:val="0"/>
              <w:rPr>
                <w:i/>
                <w:iCs/>
                <w:rtl/>
              </w:rPr>
            </w:pPr>
            <w:r w:rsidRPr="00E171B9">
              <w:rPr>
                <w:i/>
                <w:iCs/>
              </w:rPr>
              <w:t>conversion from '</w:t>
            </w:r>
            <w:proofErr w:type="spellStart"/>
            <w:r w:rsidRPr="00E171B9">
              <w:rPr>
                <w:i/>
                <w:iCs/>
              </w:rPr>
              <w:t>ResClass</w:t>
            </w:r>
            <w:proofErr w:type="spellEnd"/>
            <w:r w:rsidRPr="00E171B9">
              <w:rPr>
                <w:i/>
                <w:iCs/>
              </w:rPr>
              <w:t>' to '</w:t>
            </w:r>
            <w:proofErr w:type="spellStart"/>
            <w:r w:rsidRPr="00E171B9">
              <w:rPr>
                <w:i/>
                <w:iCs/>
              </w:rPr>
              <w:t>ResClass</w:t>
            </w:r>
            <w:proofErr w:type="spellEnd"/>
            <w:r w:rsidRPr="00E171B9">
              <w:rPr>
                <w:rFonts w:cs="Times New Roman"/>
                <w:i/>
                <w:iCs/>
                <w:rtl/>
              </w:rPr>
              <w:t xml:space="preserve"> &amp;</w:t>
            </w:r>
            <w:r w:rsidRPr="00E171B9">
              <w:rPr>
                <w:rFonts w:cs="Times New Roman" w:hint="cs"/>
                <w:i/>
                <w:iCs/>
                <w:rtl/>
              </w:rPr>
              <w:t xml:space="preserve"> </w:t>
            </w:r>
            <w:r w:rsidRPr="00E171B9">
              <w:rPr>
                <w:rFonts w:cs="Times New Roman"/>
                <w:i/>
                <w:iCs/>
                <w:rtl/>
              </w:rPr>
              <w:t>'</w:t>
            </w:r>
          </w:p>
          <w:p w:rsidR="00E171B9" w:rsidRDefault="00E171B9" w:rsidP="00E171B9">
            <w:pPr>
              <w:rPr>
                <w:rtl/>
              </w:rPr>
            </w:pPr>
            <w:r>
              <w:rPr>
                <w:rFonts w:hint="cs"/>
                <w:rtl/>
              </w:rPr>
              <w:t>וכן</w:t>
            </w:r>
          </w:p>
          <w:p w:rsidR="00E171B9" w:rsidRPr="00E171B9" w:rsidRDefault="00E171B9" w:rsidP="00E171B9">
            <w:pPr>
              <w:bidi w:val="0"/>
              <w:rPr>
                <w:i/>
                <w:iCs/>
              </w:rPr>
            </w:pPr>
            <w:r w:rsidRPr="00E171B9">
              <w:rPr>
                <w:i/>
                <w:iCs/>
              </w:rPr>
              <w:t>A non-</w:t>
            </w:r>
            <w:proofErr w:type="spellStart"/>
            <w:r w:rsidRPr="00E171B9">
              <w:rPr>
                <w:i/>
                <w:iCs/>
              </w:rPr>
              <w:t>const</w:t>
            </w:r>
            <w:proofErr w:type="spellEnd"/>
            <w:r w:rsidRPr="00E171B9">
              <w:rPr>
                <w:i/>
                <w:iCs/>
              </w:rPr>
              <w:t xml:space="preserve"> reference may only be bound to an </w:t>
            </w:r>
            <w:proofErr w:type="spellStart"/>
            <w:r w:rsidRPr="00E171B9">
              <w:rPr>
                <w:i/>
                <w:iCs/>
              </w:rPr>
              <w:t>lvalue</w:t>
            </w:r>
            <w:proofErr w:type="spellEnd"/>
          </w:p>
          <w:p w:rsidR="00B31FBB" w:rsidRDefault="00B31FBB" w:rsidP="00E171B9">
            <w:pPr>
              <w:rPr>
                <w:rtl/>
              </w:rPr>
            </w:pPr>
            <w:r>
              <w:rPr>
                <w:rFonts w:hint="cs"/>
                <w:rtl/>
              </w:rPr>
              <w:t xml:space="preserve">שתי אזהרות אלה נעלמות אם מוסיפים </w:t>
            </w:r>
            <w:proofErr w:type="spellStart"/>
            <w:r>
              <w:t>const</w:t>
            </w:r>
            <w:proofErr w:type="spellEnd"/>
          </w:p>
          <w:p w:rsidR="00367ECE" w:rsidRDefault="00E171B9" w:rsidP="00E171B9">
            <w:pPr>
              <w:rPr>
                <w:rtl/>
              </w:rPr>
            </w:pPr>
            <w:r>
              <w:rPr>
                <w:rFonts w:hint="cs"/>
                <w:rtl/>
              </w:rPr>
              <w:t>בשורה תחתונה זה 'עובד'.</w:t>
            </w:r>
          </w:p>
        </w:tc>
        <w:tc>
          <w:tcPr>
            <w:tcW w:w="4428" w:type="dxa"/>
          </w:tcPr>
          <w:p w:rsidR="00367ECE" w:rsidRDefault="00367ECE" w:rsidP="00367ECE">
            <w:pPr>
              <w:bidi w:val="0"/>
              <w:rPr>
                <w:rtl/>
              </w:rPr>
            </w:pPr>
            <w:proofErr w:type="spellStart"/>
            <w:r w:rsidRPr="00367ECE">
              <w:rPr>
                <w:rFonts w:ascii="Consolas" w:hAnsi="Consolas" w:cs="Consolas"/>
                <w:color w:val="2B91AF"/>
                <w:sz w:val="19"/>
                <w:szCs w:val="19"/>
                <w:highlight w:val="white"/>
              </w:rPr>
              <w:t>ResClass</w:t>
            </w:r>
            <w:proofErr w:type="spellEnd"/>
            <w:r w:rsidRPr="00367ECE">
              <w:rPr>
                <w:rFonts w:ascii="Consolas" w:hAnsi="Consolas" w:cs="Consolas"/>
                <w:color w:val="000000"/>
                <w:sz w:val="19"/>
                <w:szCs w:val="19"/>
                <w:highlight w:val="white"/>
              </w:rPr>
              <w:t xml:space="preserve"> &amp; rc2 = </w:t>
            </w:r>
            <w:proofErr w:type="spellStart"/>
            <w:r w:rsidRPr="00367ECE">
              <w:rPr>
                <w:rFonts w:ascii="Consolas" w:hAnsi="Consolas" w:cs="Consolas"/>
                <w:color w:val="000000"/>
                <w:sz w:val="19"/>
                <w:szCs w:val="19"/>
                <w:highlight w:val="white"/>
              </w:rPr>
              <w:t>getClassByVal</w:t>
            </w:r>
            <w:proofErr w:type="spellEnd"/>
            <w:r w:rsidRPr="00367ECE">
              <w:rPr>
                <w:rFonts w:ascii="Consolas" w:hAnsi="Consolas" w:cs="Consolas"/>
                <w:color w:val="000000"/>
                <w:sz w:val="19"/>
                <w:szCs w:val="19"/>
                <w:highlight w:val="white"/>
              </w:rPr>
              <w:t>();</w:t>
            </w:r>
          </w:p>
        </w:tc>
      </w:tr>
      <w:tr w:rsidR="00367ECE" w:rsidTr="00367ECE">
        <w:tc>
          <w:tcPr>
            <w:tcW w:w="4428" w:type="dxa"/>
          </w:tcPr>
          <w:p w:rsidR="00367ECE" w:rsidRDefault="00367ECE" w:rsidP="00367ECE">
            <w:pPr>
              <w:rPr>
                <w:rtl/>
              </w:rPr>
            </w:pPr>
            <w:proofErr w:type="spellStart"/>
            <w:r>
              <w:rPr>
                <w:rFonts w:hint="cs"/>
                <w:rtl/>
              </w:rPr>
              <w:t>קונסט</w:t>
            </w:r>
            <w:proofErr w:type="spellEnd"/>
            <w:r>
              <w:rPr>
                <w:rFonts w:hint="cs"/>
                <w:rtl/>
              </w:rPr>
              <w:t xml:space="preserve">' העתקה הופעל. מלבד המופע הגלובלי, הרי </w:t>
            </w:r>
            <w:r>
              <w:t>rc3</w:t>
            </w:r>
            <w:r>
              <w:rPr>
                <w:rFonts w:hint="cs"/>
                <w:rtl/>
              </w:rPr>
              <w:t xml:space="preserve"> הוא גם מופע בפני עצמו.</w:t>
            </w:r>
          </w:p>
        </w:tc>
        <w:tc>
          <w:tcPr>
            <w:tcW w:w="4428" w:type="dxa"/>
          </w:tcPr>
          <w:p w:rsidR="00367ECE" w:rsidRDefault="00367ECE" w:rsidP="00367ECE">
            <w:pPr>
              <w:bidi w:val="0"/>
              <w:rPr>
                <w:rtl/>
              </w:rPr>
            </w:pPr>
            <w:proofErr w:type="spellStart"/>
            <w:r w:rsidRPr="00367ECE">
              <w:rPr>
                <w:rFonts w:ascii="Consolas" w:hAnsi="Consolas" w:cs="Consolas"/>
                <w:color w:val="2B91AF"/>
                <w:sz w:val="19"/>
                <w:szCs w:val="19"/>
                <w:highlight w:val="white"/>
              </w:rPr>
              <w:t>ResClass</w:t>
            </w:r>
            <w:proofErr w:type="spellEnd"/>
            <w:r w:rsidRPr="00367ECE">
              <w:rPr>
                <w:rFonts w:ascii="Consolas" w:hAnsi="Consolas" w:cs="Consolas"/>
                <w:color w:val="000000"/>
                <w:sz w:val="19"/>
                <w:szCs w:val="19"/>
                <w:highlight w:val="white"/>
              </w:rPr>
              <w:t xml:space="preserve"> rc3 = </w:t>
            </w:r>
            <w:proofErr w:type="spellStart"/>
            <w:r w:rsidRPr="00367ECE">
              <w:rPr>
                <w:rFonts w:ascii="Consolas" w:hAnsi="Consolas" w:cs="Consolas"/>
                <w:color w:val="000000"/>
                <w:sz w:val="19"/>
                <w:szCs w:val="19"/>
                <w:highlight w:val="white"/>
              </w:rPr>
              <w:t>getClassByRef</w:t>
            </w:r>
            <w:proofErr w:type="spellEnd"/>
            <w:r w:rsidRPr="00367ECE">
              <w:rPr>
                <w:rFonts w:ascii="Consolas" w:hAnsi="Consolas" w:cs="Consolas"/>
                <w:color w:val="000000"/>
                <w:sz w:val="19"/>
                <w:szCs w:val="19"/>
                <w:highlight w:val="white"/>
              </w:rPr>
              <w:t>();</w:t>
            </w:r>
          </w:p>
        </w:tc>
      </w:tr>
      <w:tr w:rsidR="00367ECE" w:rsidTr="00367ECE">
        <w:tc>
          <w:tcPr>
            <w:tcW w:w="4428" w:type="dxa"/>
          </w:tcPr>
          <w:p w:rsidR="00E171B9" w:rsidRDefault="00AE5719" w:rsidP="00B31FBB">
            <w:pPr>
              <w:rPr>
                <w:rtl/>
              </w:rPr>
            </w:pPr>
            <w:proofErr w:type="spellStart"/>
            <w:r>
              <w:rPr>
                <w:rFonts w:hint="cs"/>
                <w:rtl/>
              </w:rPr>
              <w:t>קונסט</w:t>
            </w:r>
            <w:proofErr w:type="spellEnd"/>
            <w:r>
              <w:rPr>
                <w:rFonts w:hint="cs"/>
                <w:rtl/>
              </w:rPr>
              <w:t>' העתקה הופעל וצריך לומר שזה אות</w:t>
            </w:r>
            <w:r w:rsidR="00B31FBB">
              <w:rPr>
                <w:rFonts w:hint="cs"/>
                <w:rtl/>
              </w:rPr>
              <w:t>ה</w:t>
            </w:r>
            <w:r>
              <w:rPr>
                <w:rFonts w:hint="cs"/>
                <w:rtl/>
              </w:rPr>
              <w:t xml:space="preserve"> </w:t>
            </w:r>
            <w:r w:rsidR="00B31FBB">
              <w:rPr>
                <w:rFonts w:hint="cs"/>
                <w:rtl/>
              </w:rPr>
              <w:t>פעולה</w:t>
            </w:r>
            <w:r>
              <w:rPr>
                <w:rFonts w:hint="cs"/>
                <w:rtl/>
              </w:rPr>
              <w:t xml:space="preserve"> כמו </w:t>
            </w:r>
            <w:r>
              <w:lastRenderedPageBreak/>
              <w:t>rc3</w:t>
            </w:r>
            <w:r>
              <w:rPr>
                <w:rFonts w:hint="cs"/>
                <w:rtl/>
              </w:rPr>
              <w:t xml:space="preserve"> למרות השוני בניהם (לכאורה יש כאן אופטימיזציה מסוימת - הקומפיילר מבין שאין טעם לייצר מופע 'מיותר)</w:t>
            </w:r>
          </w:p>
        </w:tc>
        <w:tc>
          <w:tcPr>
            <w:tcW w:w="4428" w:type="dxa"/>
          </w:tcPr>
          <w:p w:rsidR="00367ECE" w:rsidRDefault="00367ECE" w:rsidP="00367ECE">
            <w:pPr>
              <w:bidi w:val="0"/>
              <w:rPr>
                <w:rtl/>
              </w:rPr>
            </w:pPr>
            <w:proofErr w:type="spellStart"/>
            <w:r w:rsidRPr="00367ECE">
              <w:rPr>
                <w:rFonts w:ascii="Consolas" w:hAnsi="Consolas" w:cs="Consolas"/>
                <w:color w:val="2B91AF"/>
                <w:sz w:val="19"/>
                <w:szCs w:val="19"/>
                <w:highlight w:val="white"/>
              </w:rPr>
              <w:lastRenderedPageBreak/>
              <w:t>ResClass</w:t>
            </w:r>
            <w:proofErr w:type="spellEnd"/>
            <w:r w:rsidRPr="00367ECE">
              <w:rPr>
                <w:rFonts w:ascii="Consolas" w:hAnsi="Consolas" w:cs="Consolas"/>
                <w:color w:val="000000"/>
                <w:sz w:val="19"/>
                <w:szCs w:val="19"/>
                <w:highlight w:val="white"/>
              </w:rPr>
              <w:t xml:space="preserve"> rc4 = </w:t>
            </w:r>
            <w:proofErr w:type="spellStart"/>
            <w:r w:rsidRPr="00367ECE">
              <w:rPr>
                <w:rFonts w:ascii="Consolas" w:hAnsi="Consolas" w:cs="Consolas"/>
                <w:color w:val="000000"/>
                <w:sz w:val="19"/>
                <w:szCs w:val="19"/>
                <w:highlight w:val="white"/>
              </w:rPr>
              <w:t>getClassByVal</w:t>
            </w:r>
            <w:proofErr w:type="spellEnd"/>
            <w:r w:rsidRPr="00367ECE">
              <w:rPr>
                <w:rFonts w:ascii="Consolas" w:hAnsi="Consolas" w:cs="Consolas"/>
                <w:color w:val="000000"/>
                <w:sz w:val="19"/>
                <w:szCs w:val="19"/>
                <w:highlight w:val="white"/>
              </w:rPr>
              <w:t>();</w:t>
            </w:r>
          </w:p>
        </w:tc>
      </w:tr>
      <w:tr w:rsidR="00367ECE" w:rsidTr="00367ECE">
        <w:tc>
          <w:tcPr>
            <w:tcW w:w="4428" w:type="dxa"/>
          </w:tcPr>
          <w:p w:rsidR="00367ECE" w:rsidRDefault="00367ECE" w:rsidP="00367ECE">
            <w:pPr>
              <w:rPr>
                <w:rtl/>
              </w:rPr>
            </w:pPr>
          </w:p>
        </w:tc>
        <w:tc>
          <w:tcPr>
            <w:tcW w:w="4428" w:type="dxa"/>
          </w:tcPr>
          <w:p w:rsidR="00367ECE" w:rsidRDefault="00367ECE" w:rsidP="00367ECE">
            <w:pPr>
              <w:bidi w:val="0"/>
              <w:rPr>
                <w:rtl/>
              </w:rPr>
            </w:pPr>
          </w:p>
        </w:tc>
      </w:tr>
    </w:tbl>
    <w:p w:rsidR="00367ECE" w:rsidRDefault="00367ECE" w:rsidP="00C3491B">
      <w:pPr>
        <w:rPr>
          <w:highlight w:val="white"/>
          <w:rtl/>
        </w:rPr>
      </w:pPr>
    </w:p>
    <w:p w:rsidR="00C3491B" w:rsidRDefault="00C3491B" w:rsidP="00C3491B">
      <w:pPr>
        <w:rPr>
          <w:highlight w:val="white"/>
          <w:rtl/>
        </w:rPr>
      </w:pPr>
      <w:r>
        <w:rPr>
          <w:rFonts w:hint="cs"/>
          <w:highlight w:val="white"/>
          <w:rtl/>
        </w:rPr>
        <w:t xml:space="preserve">שאלה: כאשר מופעל </w:t>
      </w:r>
      <w:proofErr w:type="spellStart"/>
      <w:r>
        <w:rPr>
          <w:rFonts w:hint="cs"/>
          <w:highlight w:val="white"/>
          <w:rtl/>
        </w:rPr>
        <w:t>קונסט</w:t>
      </w:r>
      <w:proofErr w:type="spellEnd"/>
      <w:r>
        <w:rPr>
          <w:rFonts w:hint="cs"/>
          <w:highlight w:val="white"/>
          <w:rtl/>
        </w:rPr>
        <w:t xml:space="preserve">' העתקה על קלאס היורש מקלאס אב, איזה </w:t>
      </w:r>
      <w:proofErr w:type="spellStart"/>
      <w:r>
        <w:rPr>
          <w:rFonts w:hint="cs"/>
          <w:highlight w:val="white"/>
          <w:rtl/>
        </w:rPr>
        <w:t>קונסט</w:t>
      </w:r>
      <w:proofErr w:type="spellEnd"/>
      <w:r>
        <w:rPr>
          <w:rFonts w:hint="cs"/>
          <w:highlight w:val="white"/>
          <w:rtl/>
        </w:rPr>
        <w:t xml:space="preserve">' יופעל בקלאס האב? הרגיל או </w:t>
      </w:r>
      <w:proofErr w:type="spellStart"/>
      <w:r>
        <w:rPr>
          <w:rFonts w:hint="cs"/>
          <w:highlight w:val="white"/>
          <w:rtl/>
        </w:rPr>
        <w:t>קונסט</w:t>
      </w:r>
      <w:proofErr w:type="spellEnd"/>
      <w:r>
        <w:rPr>
          <w:rFonts w:hint="cs"/>
          <w:highlight w:val="white"/>
          <w:rtl/>
        </w:rPr>
        <w:t>' העתקה.</w:t>
      </w:r>
    </w:p>
    <w:p w:rsidR="00C3491B" w:rsidRPr="00C3491B" w:rsidRDefault="00C3491B" w:rsidP="00C3491B">
      <w:pPr>
        <w:rPr>
          <w:highlight w:val="white"/>
          <w:rtl/>
        </w:rPr>
      </w:pPr>
      <w:r>
        <w:rPr>
          <w:rFonts w:hint="cs"/>
          <w:highlight w:val="white"/>
          <w:rtl/>
        </w:rPr>
        <w:t xml:space="preserve">תשובה: אין כאן פעולה סמויה\מובנית, זה תלוי באופן בו מתייחס קלאס הבן לקלאס האב. פירוש, אם במימוש של </w:t>
      </w:r>
      <w:proofErr w:type="spellStart"/>
      <w:r>
        <w:rPr>
          <w:rFonts w:hint="cs"/>
          <w:highlight w:val="white"/>
          <w:rtl/>
        </w:rPr>
        <w:t>קונסט</w:t>
      </w:r>
      <w:proofErr w:type="spellEnd"/>
      <w:r>
        <w:rPr>
          <w:rFonts w:hint="cs"/>
          <w:highlight w:val="white"/>
          <w:rtl/>
        </w:rPr>
        <w:t xml:space="preserve">' הבן יש קריאה מפורשת </w:t>
      </w:r>
      <w:proofErr w:type="spellStart"/>
      <w:r>
        <w:rPr>
          <w:rFonts w:hint="cs"/>
          <w:highlight w:val="white"/>
          <w:rtl/>
        </w:rPr>
        <w:t>לקונסט</w:t>
      </w:r>
      <w:proofErr w:type="spellEnd"/>
      <w:r>
        <w:rPr>
          <w:rFonts w:hint="cs"/>
          <w:highlight w:val="white"/>
          <w:rtl/>
        </w:rPr>
        <w:t xml:space="preserve">' אב, וחייבת להיות קריאה כזו אם יש </w:t>
      </w:r>
      <w:proofErr w:type="spellStart"/>
      <w:r>
        <w:rPr>
          <w:rFonts w:hint="cs"/>
          <w:highlight w:val="white"/>
          <w:rtl/>
        </w:rPr>
        <w:t>לקונסט</w:t>
      </w:r>
      <w:proofErr w:type="spellEnd"/>
      <w:r>
        <w:rPr>
          <w:rFonts w:hint="cs"/>
          <w:highlight w:val="white"/>
          <w:rtl/>
        </w:rPr>
        <w:t xml:space="preserve">' אב ארגומנטים, אז זו קריאה מפורשת אז אותו </w:t>
      </w:r>
      <w:proofErr w:type="spellStart"/>
      <w:r>
        <w:rPr>
          <w:rFonts w:hint="cs"/>
          <w:highlight w:val="white"/>
          <w:rtl/>
        </w:rPr>
        <w:t>קונסט</w:t>
      </w:r>
      <w:proofErr w:type="spellEnd"/>
      <w:r>
        <w:rPr>
          <w:rFonts w:hint="cs"/>
          <w:highlight w:val="white"/>
          <w:rtl/>
        </w:rPr>
        <w:t xml:space="preserve">' שהבן קרא יופעל. אם אין קריאה מפורשת אז בוודאי </w:t>
      </w:r>
      <w:proofErr w:type="spellStart"/>
      <w:r>
        <w:rPr>
          <w:rFonts w:hint="cs"/>
          <w:highlight w:val="white"/>
          <w:rtl/>
        </w:rPr>
        <w:t>שהקונסט</w:t>
      </w:r>
      <w:proofErr w:type="spellEnd"/>
      <w:r>
        <w:rPr>
          <w:rFonts w:hint="cs"/>
          <w:highlight w:val="white"/>
          <w:rtl/>
        </w:rPr>
        <w:t>' הרגיל יופעל שהרי רק הוא ללא ארגומנטים.</w:t>
      </w:r>
    </w:p>
    <w:p w:rsidR="009F5BD9" w:rsidRDefault="009F5BD9" w:rsidP="00F63BA1">
      <w:pPr>
        <w:pStyle w:val="Heading3"/>
      </w:pPr>
      <w:bookmarkStart w:id="3" w:name="_Toc531882490"/>
      <w:r>
        <w:t>Move c-tor</w:t>
      </w:r>
      <w:bookmarkEnd w:id="3"/>
    </w:p>
    <w:p w:rsidR="009F5BD9" w:rsidRDefault="009F5BD9" w:rsidP="009F5BD9">
      <w:pPr>
        <w:rPr>
          <w:rtl/>
        </w:rPr>
      </w:pPr>
      <w:r>
        <w:rPr>
          <w:rFonts w:hint="cs"/>
          <w:rtl/>
        </w:rPr>
        <w:t xml:space="preserve">תכלית עניין זה הוא למנוע העתקות מיותרות של אובייקטים. </w:t>
      </w:r>
    </w:p>
    <w:p w:rsidR="009F5BD9" w:rsidRDefault="009F5BD9" w:rsidP="009F5BD9">
      <w:pPr>
        <w:jc w:val="both"/>
        <w:rPr>
          <w:rtl/>
        </w:rPr>
      </w:pPr>
      <w:r>
        <w:rPr>
          <w:rFonts w:hint="cs"/>
          <w:rtl/>
        </w:rPr>
        <w:t xml:space="preserve">עצם העניין מוכר היטב לכל מתכנת, כאשר מכניסים אובייקט אל רשימה או שמעבירים אובייקט כארגומנט אל פונקציה בדרך כלל אין צורך לשכפל ולעיתים יש להימנע מלשכפל ועל כן מעבירים מצביעים ולא את האובייקט עצמו. אולם זה מצריך תחזוקה נוספת וכמובן שמירה מפני זליגת </w:t>
      </w:r>
      <w:proofErr w:type="spellStart"/>
      <w:r>
        <w:rPr>
          <w:rFonts w:hint="cs"/>
          <w:rtl/>
        </w:rPr>
        <w:t>זכרון</w:t>
      </w:r>
      <w:proofErr w:type="spellEnd"/>
      <w:r>
        <w:rPr>
          <w:rFonts w:hint="cs"/>
          <w:rtl/>
        </w:rPr>
        <w:t xml:space="preserve">. מנגנון חדש זה של </w:t>
      </w:r>
      <w:r>
        <w:t>C++</w:t>
      </w:r>
      <w:r>
        <w:rPr>
          <w:rFonts w:hint="cs"/>
          <w:rtl/>
        </w:rPr>
        <w:t xml:space="preserve"> מאפשר למנוע העתקה למרות שמעבירים את האובייקט עצמו.</w:t>
      </w:r>
    </w:p>
    <w:p w:rsidR="006D2EE6" w:rsidRDefault="006D2EE6" w:rsidP="009F5BD9">
      <w:pPr>
        <w:jc w:val="both"/>
        <w:rPr>
          <w:rtl/>
        </w:rPr>
      </w:pPr>
      <w:proofErr w:type="spellStart"/>
      <w:r>
        <w:rPr>
          <w:rFonts w:hint="cs"/>
          <w:rtl/>
        </w:rPr>
        <w:t>התכנת</w:t>
      </w:r>
      <w:proofErr w:type="spellEnd"/>
      <w:r>
        <w:rPr>
          <w:rFonts w:hint="cs"/>
          <w:rtl/>
        </w:rPr>
        <w:t xml:space="preserve"> נדרש להגדיר עבור האובייקט שצפוי להיות מועתק\מועבר </w:t>
      </w:r>
      <w:proofErr w:type="spellStart"/>
      <w:r>
        <w:rPr>
          <w:rFonts w:hint="cs"/>
          <w:rtl/>
        </w:rPr>
        <w:t>קונסט</w:t>
      </w:r>
      <w:proofErr w:type="spellEnd"/>
      <w:r>
        <w:rPr>
          <w:rFonts w:hint="cs"/>
          <w:rtl/>
        </w:rPr>
        <w:t xml:space="preserve">' נוסף עם כתיב </w:t>
      </w:r>
      <w:proofErr w:type="spellStart"/>
      <w:r>
        <w:rPr>
          <w:rFonts w:hint="cs"/>
          <w:rtl/>
        </w:rPr>
        <w:t>יחודי</w:t>
      </w:r>
      <w:proofErr w:type="spellEnd"/>
      <w:r>
        <w:rPr>
          <w:rFonts w:hint="cs"/>
          <w:rtl/>
        </w:rPr>
        <w:t xml:space="preserve">, ובמקביל גם להעמיס את ה </w:t>
      </w:r>
      <w:r>
        <w:t>assign-operator</w:t>
      </w:r>
      <w:r>
        <w:rPr>
          <w:rFonts w:hint="cs"/>
          <w:rtl/>
        </w:rPr>
        <w:t xml:space="preserve"> באופרטור נוסף, שוב עם כתיב </w:t>
      </w:r>
      <w:proofErr w:type="spellStart"/>
      <w:r>
        <w:rPr>
          <w:rFonts w:hint="cs"/>
          <w:rtl/>
        </w:rPr>
        <w:t>יחודי</w:t>
      </w:r>
      <w:proofErr w:type="spellEnd"/>
      <w:r>
        <w:rPr>
          <w:rFonts w:hint="cs"/>
          <w:rtl/>
        </w:rPr>
        <w:t xml:space="preserve">. כאשר הקומפיילר מזהה אותם הוא </w:t>
      </w:r>
      <w:r w:rsidRPr="006D2EE6">
        <w:rPr>
          <w:rFonts w:hint="cs"/>
          <w:b/>
          <w:bCs/>
          <w:rtl/>
        </w:rPr>
        <w:t>אוטומטית</w:t>
      </w:r>
      <w:r>
        <w:rPr>
          <w:rFonts w:hint="cs"/>
          <w:rtl/>
        </w:rPr>
        <w:t xml:space="preserve"> משתמש בהם כאשר הוא מזהה אפשרות כזו.</w:t>
      </w:r>
    </w:p>
    <w:p w:rsidR="006D2EE6" w:rsidRDefault="006D2EE6" w:rsidP="009F5BD9">
      <w:pPr>
        <w:jc w:val="both"/>
        <w:rPr>
          <w:rtl/>
        </w:rPr>
      </w:pPr>
      <w:r>
        <w:rPr>
          <w:rFonts w:hint="cs"/>
          <w:rtl/>
        </w:rPr>
        <w:t>נתבונן בקוד הבא</w:t>
      </w:r>
    </w:p>
    <w:p w:rsidR="006D2EE6" w:rsidRDefault="006D2EE6" w:rsidP="006D2EE6">
      <w:pPr>
        <w:keepNext/>
        <w:jc w:val="both"/>
      </w:pPr>
      <w:r>
        <w:rPr>
          <w:noProof/>
        </w:rPr>
        <w:drawing>
          <wp:inline distT="0" distB="0" distL="0" distR="0" wp14:anchorId="37636152" wp14:editId="65FDB61C">
            <wp:extent cx="41338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2286000"/>
                    </a:xfrm>
                    <a:prstGeom prst="rect">
                      <a:avLst/>
                    </a:prstGeom>
                  </pic:spPr>
                </pic:pic>
              </a:graphicData>
            </a:graphic>
          </wp:inline>
        </w:drawing>
      </w:r>
    </w:p>
    <w:p w:rsidR="006D2EE6" w:rsidRDefault="006D2EE6" w:rsidP="006D2EE6">
      <w:pPr>
        <w:pStyle w:val="Caption"/>
        <w:jc w:val="both"/>
        <w:rPr>
          <w:rtl/>
        </w:rPr>
      </w:pPr>
      <w:r>
        <w:rPr>
          <w:noProof/>
        </w:rPr>
        <w:t xml:space="preserve">  </w:t>
      </w:r>
      <w:r w:rsidRPr="0010756D">
        <w:rPr>
          <w:noProof/>
        </w:rPr>
        <w:t>D:\GitHub\SharedDocs\NewCpp\MoveSemantics\MoveSemantics.cpp</w:t>
      </w:r>
    </w:p>
    <w:p w:rsidR="006D2EE6" w:rsidRDefault="006D2EE6" w:rsidP="006D2EE6">
      <w:pPr>
        <w:rPr>
          <w:rtl/>
        </w:rPr>
      </w:pPr>
      <w:r>
        <w:rPr>
          <w:rFonts w:hint="cs"/>
          <w:rtl/>
        </w:rPr>
        <w:t xml:space="preserve">הבלוק הראשון הוא 'רגיל'. בשורה 26 יופעל </w:t>
      </w:r>
      <w:proofErr w:type="spellStart"/>
      <w:r>
        <w:rPr>
          <w:rFonts w:hint="cs"/>
          <w:rtl/>
        </w:rPr>
        <w:t>קונסט</w:t>
      </w:r>
      <w:proofErr w:type="spellEnd"/>
      <w:r>
        <w:rPr>
          <w:rFonts w:hint="cs"/>
          <w:rtl/>
        </w:rPr>
        <w:t xml:space="preserve">' רגיל </w:t>
      </w:r>
      <w:proofErr w:type="spellStart"/>
      <w:r>
        <w:rPr>
          <w:rFonts w:hint="cs"/>
          <w:rtl/>
        </w:rPr>
        <w:t>ובשניה</w:t>
      </w:r>
      <w:proofErr w:type="spellEnd"/>
      <w:r>
        <w:rPr>
          <w:rFonts w:hint="cs"/>
          <w:rtl/>
        </w:rPr>
        <w:t xml:space="preserve"> יופעל </w:t>
      </w:r>
      <w:proofErr w:type="spellStart"/>
      <w:r>
        <w:rPr>
          <w:rFonts w:hint="cs"/>
          <w:rtl/>
        </w:rPr>
        <w:t>קונסט</w:t>
      </w:r>
      <w:proofErr w:type="spellEnd"/>
      <w:r>
        <w:rPr>
          <w:rFonts w:hint="cs"/>
          <w:rtl/>
        </w:rPr>
        <w:t>' העתקה. בזה אין חידוש.</w:t>
      </w:r>
    </w:p>
    <w:p w:rsidR="006D2EE6" w:rsidRDefault="006D2EE6" w:rsidP="006D2EE6">
      <w:pPr>
        <w:rPr>
          <w:rtl/>
        </w:rPr>
      </w:pPr>
      <w:r>
        <w:rPr>
          <w:rFonts w:hint="cs"/>
          <w:rtl/>
        </w:rPr>
        <w:t xml:space="preserve">אולם הבלוק השני מתנהג אחרת. הקומפיילר מזהה שהאובייקט המוכנס לווקטור הוא 'בר חלוף', הוא </w:t>
      </w:r>
      <w:proofErr w:type="spellStart"/>
      <w:r>
        <w:t>rvalue</w:t>
      </w:r>
      <w:proofErr w:type="spellEnd"/>
      <w:r>
        <w:rPr>
          <w:rFonts w:hint="cs"/>
          <w:rtl/>
        </w:rPr>
        <w:t xml:space="preserve">. בוודאי שאין להשתמש בו לאחר שעוברים את שורה 31. ועל כן הקומפיילר מחפש ומוצא שיש לו </w:t>
      </w:r>
      <w:proofErr w:type="spellStart"/>
      <w:r>
        <w:rPr>
          <w:rFonts w:hint="cs"/>
          <w:rtl/>
        </w:rPr>
        <w:t>קונסט</w:t>
      </w:r>
      <w:proofErr w:type="spellEnd"/>
      <w:r>
        <w:rPr>
          <w:rFonts w:hint="cs"/>
          <w:rtl/>
        </w:rPr>
        <w:t xml:space="preserve">' העברה </w:t>
      </w:r>
      <w:r w:rsidRPr="006D2EE6">
        <w:rPr>
          <w:rFonts w:hint="cs"/>
          <w:b/>
          <w:bCs/>
          <w:rtl/>
        </w:rPr>
        <w:t>ומשתמש בו</w:t>
      </w:r>
      <w:r>
        <w:rPr>
          <w:rFonts w:hint="cs"/>
          <w:rtl/>
        </w:rPr>
        <w:t>.</w:t>
      </w:r>
      <w:r w:rsidR="00DF1BF3">
        <w:rPr>
          <w:rFonts w:hint="cs"/>
          <w:rtl/>
        </w:rPr>
        <w:t xml:space="preserve"> </w:t>
      </w:r>
      <w:proofErr w:type="spellStart"/>
      <w:r w:rsidR="00DF1BF3">
        <w:rPr>
          <w:rFonts w:hint="cs"/>
          <w:rtl/>
        </w:rPr>
        <w:t>קונסט</w:t>
      </w:r>
      <w:proofErr w:type="spellEnd"/>
      <w:r w:rsidR="00DF1BF3">
        <w:rPr>
          <w:rFonts w:hint="cs"/>
          <w:rtl/>
        </w:rPr>
        <w:t xml:space="preserve">' העברה יופעל </w:t>
      </w:r>
      <w:r w:rsidR="00DF1BF3" w:rsidRPr="00DF1BF3">
        <w:rPr>
          <w:rFonts w:hint="cs"/>
          <w:b/>
          <w:bCs/>
          <w:rtl/>
        </w:rPr>
        <w:t>במקום</w:t>
      </w:r>
      <w:r w:rsidR="00DF1BF3">
        <w:rPr>
          <w:rFonts w:hint="cs"/>
          <w:rtl/>
        </w:rPr>
        <w:t xml:space="preserve"> </w:t>
      </w:r>
      <w:proofErr w:type="spellStart"/>
      <w:r w:rsidR="00DF1BF3">
        <w:rPr>
          <w:rFonts w:hint="cs"/>
          <w:rtl/>
        </w:rPr>
        <w:t>קונסט</w:t>
      </w:r>
      <w:proofErr w:type="spellEnd"/>
      <w:r w:rsidR="00DF1BF3">
        <w:rPr>
          <w:rFonts w:hint="cs"/>
          <w:rtl/>
        </w:rPr>
        <w:t>' העתקה.</w:t>
      </w:r>
    </w:p>
    <w:p w:rsidR="002C52BD" w:rsidRDefault="002C52BD" w:rsidP="006D2EE6">
      <w:pPr>
        <w:rPr>
          <w:rtl/>
        </w:rPr>
      </w:pPr>
      <w:r>
        <w:rPr>
          <w:rFonts w:hint="cs"/>
          <w:rtl/>
        </w:rPr>
        <w:lastRenderedPageBreak/>
        <w:t xml:space="preserve">זה </w:t>
      </w:r>
      <w:r w:rsidRPr="002C52BD">
        <w:rPr>
          <w:rFonts w:hint="cs"/>
          <w:b/>
          <w:bCs/>
          <w:rtl/>
        </w:rPr>
        <w:t>לא אומר</w:t>
      </w:r>
      <w:r>
        <w:rPr>
          <w:rFonts w:hint="cs"/>
          <w:rtl/>
        </w:rPr>
        <w:t xml:space="preserve"> שלא ייווצ</w:t>
      </w:r>
      <w:r>
        <w:rPr>
          <w:rFonts w:hint="eastAsia"/>
          <w:rtl/>
        </w:rPr>
        <w:t>ר</w:t>
      </w:r>
      <w:r>
        <w:rPr>
          <w:rFonts w:hint="cs"/>
          <w:rtl/>
        </w:rPr>
        <w:t xml:space="preserve"> אובייקט נוסף. גם בבלוק א וגם בבלוק ב יש שני אובייקטים. אולם </w:t>
      </w:r>
      <w:proofErr w:type="spellStart"/>
      <w:r>
        <w:rPr>
          <w:rFonts w:hint="cs"/>
          <w:rtl/>
        </w:rPr>
        <w:t>התכנת</w:t>
      </w:r>
      <w:proofErr w:type="spellEnd"/>
      <w:r>
        <w:rPr>
          <w:rFonts w:hint="cs"/>
          <w:rtl/>
        </w:rPr>
        <w:t xml:space="preserve"> יממש את </w:t>
      </w:r>
      <w:proofErr w:type="spellStart"/>
      <w:r>
        <w:rPr>
          <w:rFonts w:hint="cs"/>
          <w:rtl/>
        </w:rPr>
        <w:t>קונסט</w:t>
      </w:r>
      <w:proofErr w:type="spellEnd"/>
      <w:r>
        <w:rPr>
          <w:rFonts w:hint="cs"/>
          <w:rtl/>
        </w:rPr>
        <w:t>' העברה באופן שהמשאבים שמחזיק האובייקט יועברו ולא יועתקו.</w:t>
      </w:r>
    </w:p>
    <w:p w:rsidR="002C52BD" w:rsidRDefault="002C52BD" w:rsidP="006D2EE6">
      <w:pPr>
        <w:rPr>
          <w:rtl/>
        </w:rPr>
      </w:pPr>
      <w:r>
        <w:rPr>
          <w:rFonts w:hint="cs"/>
          <w:rtl/>
        </w:rPr>
        <w:t xml:space="preserve">זה </w:t>
      </w:r>
      <w:proofErr w:type="spellStart"/>
      <w:r>
        <w:rPr>
          <w:rFonts w:hint="cs"/>
          <w:rtl/>
        </w:rPr>
        <w:t>קונסט</w:t>
      </w:r>
      <w:proofErr w:type="spellEnd"/>
      <w:r>
        <w:rPr>
          <w:rFonts w:hint="cs"/>
          <w:rtl/>
        </w:rPr>
        <w:t xml:space="preserve">' העתקה. שדה </w:t>
      </w:r>
      <w:r>
        <w:t>name</w:t>
      </w:r>
      <w:r>
        <w:rPr>
          <w:rFonts w:hint="cs"/>
          <w:rtl/>
        </w:rPr>
        <w:t xml:space="preserve"> </w:t>
      </w:r>
      <w:r w:rsidRPr="002C52BD">
        <w:rPr>
          <w:rFonts w:hint="cs"/>
          <w:b/>
          <w:bCs/>
          <w:rtl/>
        </w:rPr>
        <w:t>מועתק</w:t>
      </w:r>
      <w:r>
        <w:rPr>
          <w:rFonts w:hint="cs"/>
          <w:rtl/>
        </w:rPr>
        <w:t>:</w:t>
      </w:r>
    </w:p>
    <w:p w:rsidR="002C52BD" w:rsidRDefault="002C52BD" w:rsidP="006D2EE6">
      <w:pPr>
        <w:rPr>
          <w:rtl/>
        </w:rPr>
      </w:pPr>
      <w:r>
        <w:rPr>
          <w:noProof/>
        </w:rPr>
        <w:drawing>
          <wp:inline distT="0" distB="0" distL="0" distR="0" wp14:anchorId="144F3B75" wp14:editId="1A063DCE">
            <wp:extent cx="4391025" cy="409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409575"/>
                    </a:xfrm>
                    <a:prstGeom prst="rect">
                      <a:avLst/>
                    </a:prstGeom>
                  </pic:spPr>
                </pic:pic>
              </a:graphicData>
            </a:graphic>
          </wp:inline>
        </w:drawing>
      </w:r>
    </w:p>
    <w:p w:rsidR="002C52BD" w:rsidRDefault="002C52BD" w:rsidP="006D2EE6">
      <w:pPr>
        <w:rPr>
          <w:rtl/>
        </w:rPr>
      </w:pPr>
      <w:r>
        <w:rPr>
          <w:rFonts w:hint="cs"/>
          <w:rtl/>
        </w:rPr>
        <w:t xml:space="preserve">זה </w:t>
      </w:r>
      <w:proofErr w:type="spellStart"/>
      <w:r>
        <w:rPr>
          <w:rFonts w:hint="cs"/>
          <w:rtl/>
        </w:rPr>
        <w:t>קונסט</w:t>
      </w:r>
      <w:proofErr w:type="spellEnd"/>
      <w:r>
        <w:rPr>
          <w:rFonts w:hint="cs"/>
          <w:rtl/>
        </w:rPr>
        <w:t xml:space="preserve">' העברה. שדה </w:t>
      </w:r>
      <w:r>
        <w:t>name</w:t>
      </w:r>
      <w:r>
        <w:rPr>
          <w:rFonts w:hint="cs"/>
          <w:rtl/>
        </w:rPr>
        <w:t xml:space="preserve"> </w:t>
      </w:r>
      <w:r w:rsidRPr="002C52BD">
        <w:rPr>
          <w:rFonts w:hint="cs"/>
          <w:b/>
          <w:bCs/>
          <w:rtl/>
        </w:rPr>
        <w:t>מועבר</w:t>
      </w:r>
      <w:r>
        <w:rPr>
          <w:rFonts w:hint="cs"/>
          <w:rtl/>
        </w:rPr>
        <w:t>:</w:t>
      </w:r>
    </w:p>
    <w:p w:rsidR="002C52BD" w:rsidRDefault="002C52BD" w:rsidP="006D2EE6">
      <w:pPr>
        <w:rPr>
          <w:rtl/>
        </w:rPr>
      </w:pPr>
      <w:r>
        <w:rPr>
          <w:noProof/>
        </w:rPr>
        <w:drawing>
          <wp:inline distT="0" distB="0" distL="0" distR="0" wp14:anchorId="42462E3A" wp14:editId="256EB627">
            <wp:extent cx="4600575" cy="390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390525"/>
                    </a:xfrm>
                    <a:prstGeom prst="rect">
                      <a:avLst/>
                    </a:prstGeom>
                  </pic:spPr>
                </pic:pic>
              </a:graphicData>
            </a:graphic>
          </wp:inline>
        </w:drawing>
      </w:r>
    </w:p>
    <w:p w:rsidR="002C52BD" w:rsidRDefault="002C52BD" w:rsidP="006D2EE6">
      <w:pPr>
        <w:rPr>
          <w:rtl/>
        </w:rPr>
      </w:pPr>
      <w:r>
        <w:rPr>
          <w:rFonts w:hint="cs"/>
          <w:rtl/>
        </w:rPr>
        <w:t xml:space="preserve">שים לב שכאן אין </w:t>
      </w:r>
      <w:proofErr w:type="spellStart"/>
      <w:r>
        <w:t>const</w:t>
      </w:r>
      <w:proofErr w:type="spellEnd"/>
      <w:r>
        <w:rPr>
          <w:rFonts w:hint="cs"/>
          <w:rtl/>
        </w:rPr>
        <w:t xml:space="preserve"> וזה בכוונה, שהרי המתכנת משפיע על אובייקט המקור כשהוא 'לוקח' ממנו את המשאבים שלו.</w:t>
      </w:r>
    </w:p>
    <w:p w:rsidR="002C52BD" w:rsidRPr="006D2EE6" w:rsidRDefault="002C52BD" w:rsidP="006D2EE6">
      <w:pPr>
        <w:rPr>
          <w:rtl/>
        </w:rPr>
      </w:pPr>
    </w:p>
    <w:p w:rsidR="00F63BA1" w:rsidRDefault="00F63BA1" w:rsidP="00F63BA1">
      <w:pPr>
        <w:pStyle w:val="Heading3"/>
      </w:pPr>
      <w:bookmarkStart w:id="4" w:name="_Toc531882491"/>
      <w:r>
        <w:t>Explicit ctor</w:t>
      </w:r>
      <w:bookmarkEnd w:id="4"/>
    </w:p>
    <w:p w:rsidR="00F63BA1" w:rsidRPr="004F4EE3" w:rsidRDefault="00F63BA1" w:rsidP="00F63BA1">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Resouces</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const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size);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r>
        <w:rPr>
          <w:rFonts w:ascii="Courier New" w:hAnsi="Courier New" w:cs="Courier New"/>
          <w:sz w:val="18"/>
          <w:szCs w:val="18"/>
        </w:rPr>
        <w:tab/>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rPr>
          <w:rtl/>
        </w:rPr>
      </w:pPr>
      <w:r>
        <w:rPr>
          <w:rFonts w:hint="cs"/>
          <w:rtl/>
        </w:rPr>
        <w:t xml:space="preserve">לקלאס זה יש </w:t>
      </w:r>
      <w:proofErr w:type="spellStart"/>
      <w:r>
        <w:t>ctor</w:t>
      </w:r>
      <w:proofErr w:type="spellEnd"/>
      <w:r>
        <w:rPr>
          <w:rFonts w:hint="cs"/>
          <w:rtl/>
        </w:rPr>
        <w:t xml:space="preserve"> אשר מקבל ארגומנט אחד. זה מאפשר אתחול בצורה הבאה:</w:t>
      </w:r>
    </w:p>
    <w:p w:rsidR="00F63BA1" w:rsidRDefault="00F63BA1" w:rsidP="00F63BA1">
      <w:pPr>
        <w:bidi w:val="0"/>
      </w:pPr>
      <w:proofErr w:type="spellStart"/>
      <w:r>
        <w:t>Resouces</w:t>
      </w:r>
      <w:proofErr w:type="spellEnd"/>
      <w:r>
        <w:t xml:space="preserve"> r = 10;</w:t>
      </w:r>
    </w:p>
    <w:p w:rsidR="00F63BA1" w:rsidRDefault="00F63BA1" w:rsidP="00F63BA1">
      <w:pPr>
        <w:rPr>
          <w:rtl/>
        </w:rPr>
      </w:pPr>
      <w:r>
        <w:rPr>
          <w:rFonts w:hint="cs"/>
          <w:rtl/>
        </w:rPr>
        <w:t xml:space="preserve">זהו אתחול סמוי, </w:t>
      </w:r>
      <w:r>
        <w:t>implicit</w:t>
      </w:r>
      <w:r>
        <w:rPr>
          <w:rFonts w:hint="cs"/>
          <w:rtl/>
        </w:rPr>
        <w:t xml:space="preserve">. </w:t>
      </w:r>
    </w:p>
    <w:p w:rsidR="00F63BA1" w:rsidRDefault="00F63BA1" w:rsidP="00F63BA1">
      <w:pPr>
        <w:rPr>
          <w:rtl/>
        </w:rPr>
      </w:pPr>
      <w:r>
        <w:rPr>
          <w:rFonts w:hint="cs"/>
          <w:rtl/>
        </w:rPr>
        <w:t>לא תמיד זה טוב משום שהקומפיילר יעשה כמיטב יכולתו להמיר טיפוסים לצורך אתחול כזה, למשל:</w:t>
      </w:r>
    </w:p>
    <w:p w:rsidR="00F63BA1" w:rsidRDefault="00F63BA1" w:rsidP="00F63BA1">
      <w:pPr>
        <w:bidi w:val="0"/>
      </w:pPr>
      <w:proofErr w:type="spellStart"/>
      <w:r>
        <w:t>Resouces</w:t>
      </w:r>
      <w:proofErr w:type="spellEnd"/>
      <w:r>
        <w:t xml:space="preserve"> r = ‘a’;</w:t>
      </w:r>
    </w:p>
    <w:p w:rsidR="00F63BA1" w:rsidRDefault="003E431E" w:rsidP="00F63BA1">
      <w:r>
        <w:rPr>
          <w:rFonts w:hint="cs"/>
          <w:rtl/>
        </w:rPr>
        <w:t xml:space="preserve">ולא בטוח שהמתכנת הסכים לכך. </w:t>
      </w:r>
      <w:r w:rsidR="00F63BA1">
        <w:rPr>
          <w:rFonts w:hint="cs"/>
          <w:rtl/>
        </w:rPr>
        <w:t xml:space="preserve">הדרך למנוע זאת היא פשוט להשתמש במילה השמורה </w:t>
      </w:r>
      <w:r w:rsidR="00F63BA1">
        <w:t>explicit</w:t>
      </w:r>
    </w:p>
    <w:p w:rsidR="00F63BA1" w:rsidRPr="004F4EE3" w:rsidRDefault="00F63BA1" w:rsidP="00F63BA1">
      <w:pPr>
        <w:bidi w:val="0"/>
        <w:spacing w:after="0" w:line="240" w:lineRule="auto"/>
        <w:rPr>
          <w:rFonts w:ascii="Courier New" w:hAnsi="Courier New" w:cs="Courier New"/>
          <w:sz w:val="18"/>
          <w:szCs w:val="18"/>
        </w:rPr>
      </w:pPr>
      <w:proofErr w:type="gramStart"/>
      <w:r w:rsidRPr="004F4EE3">
        <w:rPr>
          <w:rFonts w:ascii="Courier New" w:hAnsi="Courier New" w:cs="Courier New"/>
          <w:sz w:val="18"/>
          <w:szCs w:val="18"/>
        </w:rPr>
        <w:t>class</w:t>
      </w:r>
      <w:proofErr w:type="gramEnd"/>
      <w:r w:rsidRPr="004F4EE3">
        <w:rPr>
          <w:rFonts w:ascii="Courier New" w:hAnsi="Courier New" w:cs="Courier New"/>
          <w:sz w:val="18"/>
          <w:szCs w:val="18"/>
        </w:rPr>
        <w:t xml:space="preserve"> Resource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proofErr w:type="gramStart"/>
      <w:r w:rsidRPr="004F4EE3">
        <w:rPr>
          <w:rFonts w:ascii="Courier New" w:hAnsi="Courier New" w:cs="Courier New"/>
          <w:sz w:val="18"/>
          <w:szCs w:val="18"/>
        </w:rPr>
        <w:t>public</w:t>
      </w:r>
      <w:proofErr w:type="gram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Pr>
          <w:rFonts w:ascii="Courier New" w:hAnsi="Courier New" w:cs="Courier New"/>
          <w:sz w:val="18"/>
          <w:szCs w:val="18"/>
        </w:rPr>
        <w:tab/>
      </w:r>
      <w:proofErr w:type="gramStart"/>
      <w:r>
        <w:rPr>
          <w:rFonts w:ascii="Courier New" w:hAnsi="Courier New" w:cs="Courier New"/>
          <w:sz w:val="18"/>
          <w:szCs w:val="18"/>
        </w:rPr>
        <w:t>explicit</w:t>
      </w:r>
      <w:proofErr w:type="gramEnd"/>
      <w:r>
        <w:rPr>
          <w:rFonts w:ascii="Courier New" w:hAnsi="Courier New" w:cs="Courier New"/>
          <w:sz w:val="18"/>
          <w:szCs w:val="18"/>
        </w:rPr>
        <w:t xml:space="preserve"> </w:t>
      </w:r>
      <w:proofErr w:type="spellStart"/>
      <w:r>
        <w:rPr>
          <w:rFonts w:ascii="Courier New" w:hAnsi="Courier New" w:cs="Courier New"/>
          <w:sz w:val="18"/>
          <w:szCs w:val="18"/>
        </w:rPr>
        <w:t>Resouces</w:t>
      </w:r>
      <w:proofErr w:type="spellEnd"/>
      <w:r>
        <w:rPr>
          <w:rFonts w:ascii="Courier New" w:hAnsi="Courier New" w:cs="Courier New"/>
          <w:sz w:val="18"/>
          <w:szCs w:val="18"/>
        </w:rPr>
        <w:t>(</w:t>
      </w:r>
      <w:proofErr w:type="spellStart"/>
      <w:r>
        <w:rPr>
          <w:rFonts w:ascii="Courier New" w:hAnsi="Courier New" w:cs="Courier New"/>
          <w:sz w:val="18"/>
          <w:szCs w:val="18"/>
        </w:rPr>
        <w:t>const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size);</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 xml:space="preserve">    </w:t>
      </w:r>
      <w:r>
        <w:rPr>
          <w:rFonts w:ascii="Courier New" w:hAnsi="Courier New" w:cs="Courier New"/>
          <w:sz w:val="18"/>
          <w:szCs w:val="18"/>
        </w:rPr>
        <w:tab/>
      </w:r>
      <w:proofErr w:type="gramStart"/>
      <w:r w:rsidRPr="004F4EE3">
        <w:rPr>
          <w:rFonts w:ascii="Courier New" w:hAnsi="Courier New" w:cs="Courier New"/>
          <w:sz w:val="18"/>
          <w:szCs w:val="18"/>
        </w:rPr>
        <w:t>string</w:t>
      </w:r>
      <w:proofErr w:type="gram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GetName</w:t>
      </w:r>
      <w:proofErr w:type="spellEnd"/>
      <w:r w:rsidRPr="004F4EE3">
        <w:rPr>
          <w:rFonts w:ascii="Courier New" w:hAnsi="Courier New" w:cs="Courier New"/>
          <w:sz w:val="18"/>
          <w:szCs w:val="18"/>
        </w:rPr>
        <w:t xml:space="preserve">() </w:t>
      </w:r>
      <w:proofErr w:type="spellStart"/>
      <w:r w:rsidRPr="004F4EE3">
        <w:rPr>
          <w:rFonts w:ascii="Courier New" w:hAnsi="Courier New" w:cs="Courier New"/>
          <w:sz w:val="18"/>
          <w:szCs w:val="18"/>
        </w:rPr>
        <w:t>const</w:t>
      </w:r>
      <w:proofErr w:type="spellEnd"/>
      <w:r w:rsidRPr="004F4EE3">
        <w:rPr>
          <w:rFonts w:ascii="Courier New" w:hAnsi="Courier New" w:cs="Courier New"/>
          <w:sz w:val="18"/>
          <w:szCs w:val="18"/>
        </w:rPr>
        <w:t>;</w:t>
      </w:r>
    </w:p>
    <w:p w:rsidR="00F63BA1" w:rsidRPr="004F4EE3" w:rsidRDefault="00F63BA1" w:rsidP="00F63BA1">
      <w:pPr>
        <w:bidi w:val="0"/>
        <w:spacing w:after="0" w:line="240" w:lineRule="auto"/>
        <w:rPr>
          <w:rFonts w:ascii="Courier New" w:hAnsi="Courier New" w:cs="Courier New"/>
          <w:sz w:val="18"/>
          <w:szCs w:val="18"/>
        </w:rPr>
      </w:pPr>
      <w:r w:rsidRPr="004F4EE3">
        <w:rPr>
          <w:rFonts w:ascii="Courier New" w:hAnsi="Courier New" w:cs="Courier New"/>
          <w:sz w:val="18"/>
          <w:szCs w:val="18"/>
        </w:rPr>
        <w:t>};</w:t>
      </w:r>
    </w:p>
    <w:p w:rsidR="00F63BA1" w:rsidRDefault="00F63BA1" w:rsidP="00F63BA1">
      <w:pPr>
        <w:rPr>
          <w:rtl/>
        </w:rPr>
      </w:pPr>
      <w:r>
        <w:rPr>
          <w:rFonts w:hint="cs"/>
          <w:rtl/>
        </w:rPr>
        <w:t>כאן, המתכנת יהיה חייב לכתוב</w:t>
      </w:r>
    </w:p>
    <w:p w:rsidR="003E431E" w:rsidRDefault="003E431E" w:rsidP="003E431E">
      <w:pPr>
        <w:bidi w:val="0"/>
      </w:pPr>
      <w:proofErr w:type="spellStart"/>
      <w:r>
        <w:t>Resouces</w:t>
      </w:r>
      <w:proofErr w:type="spellEnd"/>
      <w:r>
        <w:t xml:space="preserve"> </w:t>
      </w:r>
      <w:proofErr w:type="gramStart"/>
      <w:r>
        <w:t>r(</w:t>
      </w:r>
      <w:proofErr w:type="gramEnd"/>
      <w:r>
        <w:t>‘a’);</w:t>
      </w:r>
    </w:p>
    <w:p w:rsidR="00BC25BE" w:rsidRDefault="00BC25BE" w:rsidP="00BC25BE">
      <w:pPr>
        <w:pStyle w:val="Heading3"/>
        <w:bidi w:val="0"/>
      </w:pPr>
      <w:bookmarkStart w:id="5" w:name="_Toc531882492"/>
      <w:r>
        <w:t>uninform initialization</w:t>
      </w:r>
      <w:bookmarkEnd w:id="5"/>
    </w:p>
    <w:p w:rsidR="00BC25BE" w:rsidRDefault="00BC25BE" w:rsidP="00BC25BE">
      <w:pPr>
        <w:bidi w:val="0"/>
      </w:pPr>
      <w:r>
        <w:t>Also called brace initialization.</w:t>
      </w:r>
    </w:p>
    <w:p w:rsidR="00BC25BE" w:rsidRPr="0043407C" w:rsidRDefault="00BC25BE" w:rsidP="00BC25BE">
      <w:pPr>
        <w:bidi w:val="0"/>
        <w:rPr>
          <w:i/>
          <w:iCs/>
        </w:rPr>
      </w:pPr>
      <w:proofErr w:type="gramStart"/>
      <w:r w:rsidRPr="0043407C">
        <w:rPr>
          <w:i/>
          <w:iCs/>
        </w:rPr>
        <w:t>see</w:t>
      </w:r>
      <w:proofErr w:type="gramEnd"/>
      <w:r w:rsidRPr="0043407C">
        <w:rPr>
          <w:i/>
          <w:iCs/>
        </w:rPr>
        <w:t xml:space="preserve"> UniformInit.cpp</w:t>
      </w:r>
    </w:p>
    <w:p w:rsidR="00BC25BE" w:rsidRPr="0043407C" w:rsidRDefault="0043407C" w:rsidP="00BC25BE">
      <w:pPr>
        <w:bidi w:val="0"/>
        <w:rPr>
          <w:u w:val="single"/>
        </w:rPr>
      </w:pPr>
      <w:r w:rsidRPr="0043407C">
        <w:rPr>
          <w:u w:val="single"/>
        </w:rPr>
        <w:lastRenderedPageBreak/>
        <w:t>Examples</w:t>
      </w:r>
      <w:r w:rsidR="00BC25BE" w:rsidRPr="0043407C">
        <w:rPr>
          <w:u w:val="single"/>
        </w:rPr>
        <w:t>:</w:t>
      </w:r>
    </w:p>
    <w:p w:rsidR="00BC25BE" w:rsidRDefault="00BC25BE" w:rsidP="0043407C">
      <w:pPr>
        <w:bidi w:val="0"/>
      </w:pPr>
      <w:proofErr w:type="spellStart"/>
      <w:r>
        <w:t>ResourceWithCtor</w:t>
      </w:r>
      <w:proofErr w:type="spellEnd"/>
      <w:r>
        <w:t xml:space="preserve"> </w:t>
      </w:r>
      <w:proofErr w:type="gramStart"/>
      <w:r>
        <w:t>r</w:t>
      </w:r>
      <w:r>
        <w:rPr>
          <w:rFonts w:cs="Times New Roman"/>
          <w:rtl/>
        </w:rPr>
        <w:t>(</w:t>
      </w:r>
      <w:proofErr w:type="gram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w:t>
      </w:r>
      <w:r>
        <w:rPr>
          <w:rFonts w:cs="Times New Roman"/>
          <w:rtl/>
        </w:rPr>
        <w:tab/>
      </w:r>
      <w:proofErr w:type="spellStart"/>
      <w:r>
        <w:t>ResourceWithCtor</w:t>
      </w:r>
      <w:proofErr w:type="spellEnd"/>
      <w:r>
        <w:t xml:space="preserve"> r1</w:t>
      </w:r>
      <w:r>
        <w:rPr>
          <w:rFonts w:cs="Times New Roman"/>
          <w:rtl/>
        </w:rPr>
        <w:t>{ "" };</w:t>
      </w:r>
    </w:p>
    <w:p w:rsidR="00BC25BE" w:rsidRDefault="00BC25BE" w:rsidP="0043407C">
      <w:pPr>
        <w:bidi w:val="0"/>
      </w:pPr>
      <w:proofErr w:type="spellStart"/>
      <w:r>
        <w:t>ResourceWithoutCtor</w:t>
      </w:r>
      <w:proofErr w:type="spellEnd"/>
      <w:r>
        <w:t xml:space="preserve"> </w:t>
      </w:r>
      <w:proofErr w:type="spellStart"/>
      <w:r>
        <w:t>rwc</w:t>
      </w:r>
      <w:proofErr w:type="spellEnd"/>
      <w:r>
        <w:rPr>
          <w:rFonts w:cs="Times New Roman"/>
          <w:rtl/>
        </w:rPr>
        <w:t>;</w:t>
      </w:r>
      <w:r>
        <w:rPr>
          <w:rFonts w:cs="Times New Roman"/>
        </w:rPr>
        <w:t xml:space="preserve"> </w:t>
      </w:r>
      <w:r w:rsidR="0043407C">
        <w:rPr>
          <w:rFonts w:cs="Times New Roman"/>
        </w:rPr>
        <w:t xml:space="preserve">  </w:t>
      </w:r>
      <w:proofErr w:type="spellStart"/>
      <w:r>
        <w:rPr>
          <w:rFonts w:cs="Times New Roman"/>
        </w:rPr>
        <w:t>eq</w:t>
      </w:r>
      <w:r w:rsidR="0043407C">
        <w:rPr>
          <w:rFonts w:cs="Times New Roman"/>
        </w:rPr>
        <w:t>v</w:t>
      </w:r>
      <w:proofErr w:type="spellEnd"/>
      <w:r>
        <w:rPr>
          <w:rFonts w:cs="Times New Roman"/>
        </w:rPr>
        <w:t xml:space="preserve"> to </w:t>
      </w:r>
      <w:r w:rsidR="0043407C">
        <w:rPr>
          <w:rFonts w:cs="Times New Roman"/>
        </w:rPr>
        <w:tab/>
      </w:r>
      <w:proofErr w:type="spellStart"/>
      <w:r>
        <w:t>ResourceWithoutCtor</w:t>
      </w:r>
      <w:proofErr w:type="spellEnd"/>
      <w:r>
        <w:t xml:space="preserve"> </w:t>
      </w:r>
      <w:proofErr w:type="gramStart"/>
      <w:r>
        <w:t>rwc1</w:t>
      </w:r>
      <w:r>
        <w:rPr>
          <w:rFonts w:cs="Times New Roman"/>
          <w:rtl/>
        </w:rPr>
        <w:t>{</w:t>
      </w:r>
      <w:proofErr w:type="gramEnd"/>
      <w:r>
        <w:rPr>
          <w:rFonts w:cs="Times New Roman"/>
          <w:rtl/>
        </w:rPr>
        <w:t>};</w:t>
      </w:r>
    </w:p>
    <w:p w:rsidR="0043407C" w:rsidRDefault="0043407C" w:rsidP="0043407C">
      <w:pPr>
        <w:bidi w:val="0"/>
      </w:pPr>
      <w:proofErr w:type="spellStart"/>
      <w:r>
        <w:t>ResourceWithoutCtor</w:t>
      </w:r>
      <w:proofErr w:type="spellEnd"/>
      <w:r>
        <w:t xml:space="preserve"> rwc1 = {}; </w:t>
      </w:r>
    </w:p>
    <w:p w:rsidR="00BC25BE" w:rsidRPr="0043407C" w:rsidRDefault="00BC25BE" w:rsidP="00BC25BE">
      <w:pPr>
        <w:bidi w:val="0"/>
        <w:rPr>
          <w:u w:val="single"/>
        </w:rPr>
      </w:pPr>
      <w:r w:rsidRPr="0043407C">
        <w:rPr>
          <w:u w:val="single"/>
        </w:rPr>
        <w:t xml:space="preserve"> </w:t>
      </w:r>
      <w:proofErr w:type="spellStart"/>
      <w:proofErr w:type="gramStart"/>
      <w:r w:rsidRPr="0043407C">
        <w:rPr>
          <w:u w:val="single"/>
        </w:rPr>
        <w:t>init</w:t>
      </w:r>
      <w:proofErr w:type="spellEnd"/>
      <w:proofErr w:type="gramEnd"/>
      <w:r w:rsidRPr="0043407C">
        <w:rPr>
          <w:u w:val="single"/>
        </w:rPr>
        <w:t xml:space="preserve"> directly public </w:t>
      </w:r>
      <w:proofErr w:type="spellStart"/>
      <w:r w:rsidRPr="0043407C">
        <w:rPr>
          <w:u w:val="single"/>
        </w:rPr>
        <w:t>vars</w:t>
      </w:r>
      <w:proofErr w:type="spellEnd"/>
      <w:r w:rsidRPr="0043407C">
        <w:rPr>
          <w:u w:val="single"/>
        </w:rPr>
        <w:t xml:space="preserve"> (can’t be done if </w:t>
      </w:r>
      <w:proofErr w:type="spellStart"/>
      <w:r w:rsidRPr="0043407C">
        <w:rPr>
          <w:u w:val="single"/>
        </w:rPr>
        <w:t>ctor</w:t>
      </w:r>
      <w:proofErr w:type="spellEnd"/>
      <w:r w:rsidRPr="0043407C">
        <w:rPr>
          <w:u w:val="single"/>
        </w:rPr>
        <w:t xml:space="preserve"> exists)</w:t>
      </w:r>
    </w:p>
    <w:p w:rsidR="0043407C" w:rsidRDefault="00BC25BE" w:rsidP="0043407C">
      <w:pPr>
        <w:bidi w:val="0"/>
      </w:pPr>
      <w:r>
        <w:t xml:space="preserve">ResourceWithCtor2args { "", </w:t>
      </w:r>
      <w:proofErr w:type="gramStart"/>
      <w:r>
        <w:t>1 }</w:t>
      </w:r>
      <w:proofErr w:type="gramEnd"/>
      <w:r>
        <w:t xml:space="preserve">;  </w:t>
      </w:r>
    </w:p>
    <w:p w:rsidR="00BC25BE" w:rsidRDefault="00BC25BE" w:rsidP="0043407C">
      <w:pPr>
        <w:bidi w:val="0"/>
      </w:pPr>
      <w:proofErr w:type="spellStart"/>
      <w:r>
        <w:t>ResourceWithoutCtor</w:t>
      </w:r>
      <w:proofErr w:type="spellEnd"/>
      <w:r>
        <w:t xml:space="preserve"> rwc3 = { "", 1}; </w:t>
      </w:r>
    </w:p>
    <w:p w:rsidR="00BC25BE" w:rsidRPr="0043407C" w:rsidRDefault="00BC25BE" w:rsidP="00BC25BE">
      <w:pPr>
        <w:bidi w:val="0"/>
        <w:rPr>
          <w:u w:val="single"/>
        </w:rPr>
      </w:pPr>
      <w:r w:rsidRPr="0043407C">
        <w:rPr>
          <w:rFonts w:cs="Times New Roman"/>
          <w:u w:val="single"/>
          <w:rtl/>
        </w:rPr>
        <w:t xml:space="preserve"> </w:t>
      </w:r>
      <w:proofErr w:type="spellStart"/>
      <w:proofErr w:type="gramStart"/>
      <w:r w:rsidRPr="0043407C">
        <w:rPr>
          <w:u w:val="single"/>
        </w:rPr>
        <w:t>init</w:t>
      </w:r>
      <w:proofErr w:type="spellEnd"/>
      <w:proofErr w:type="gramEnd"/>
      <w:r w:rsidRPr="0043407C">
        <w:rPr>
          <w:u w:val="single"/>
        </w:rPr>
        <w:t xml:space="preserve"> array</w:t>
      </w:r>
    </w:p>
    <w:p w:rsidR="00BC25BE" w:rsidRDefault="00BC25BE" w:rsidP="00BC25BE">
      <w:pPr>
        <w:bidi w:val="0"/>
      </w:pPr>
      <w:proofErr w:type="spellStart"/>
      <w:proofErr w:type="gramStart"/>
      <w:r>
        <w:t>int</w:t>
      </w:r>
      <w:proofErr w:type="spellEnd"/>
      <w:proofErr w:type="gramEnd"/>
      <w:r>
        <w:t xml:space="preserve"> v[] = { 1, 2, 3</w:t>
      </w:r>
      <w:r w:rsidR="0043407C">
        <w:rPr>
          <w:rFonts w:cs="Times New Roman"/>
          <w:rtl/>
        </w:rPr>
        <w:t xml:space="preserve"> </w:t>
      </w:r>
      <w:r w:rsidR="0043407C">
        <w:rPr>
          <w:rFonts w:cs="Times New Roman"/>
        </w:rPr>
        <w:t>};</w:t>
      </w:r>
    </w:p>
    <w:p w:rsidR="00BC25BE" w:rsidRDefault="00BC25BE" w:rsidP="00BC25BE">
      <w:pPr>
        <w:bidi w:val="0"/>
      </w:pPr>
      <w:proofErr w:type="spellStart"/>
      <w:proofErr w:type="gramStart"/>
      <w:r>
        <w:t>int</w:t>
      </w:r>
      <w:proofErr w:type="spellEnd"/>
      <w:proofErr w:type="gramEnd"/>
      <w:r>
        <w:t xml:space="preserve"> * </w:t>
      </w:r>
      <w:proofErr w:type="spellStart"/>
      <w:r>
        <w:t>vp</w:t>
      </w:r>
      <w:proofErr w:type="spellEnd"/>
      <w:r>
        <w:t xml:space="preserve"> = new </w:t>
      </w:r>
      <w:proofErr w:type="spellStart"/>
      <w:r>
        <w:t>int</w:t>
      </w:r>
      <w:proofErr w:type="spellEnd"/>
      <w:r>
        <w:t>[]{1, 2, 3</w:t>
      </w:r>
      <w:r w:rsidR="0043407C">
        <w:rPr>
          <w:rFonts w:cs="Times New Roman"/>
        </w:rPr>
        <w:t>};</w:t>
      </w:r>
    </w:p>
    <w:p w:rsidR="009B081E" w:rsidRDefault="007875AF" w:rsidP="006F68E1">
      <w:pPr>
        <w:pStyle w:val="Heading2"/>
        <w:rPr>
          <w:rtl/>
        </w:rPr>
      </w:pPr>
      <w:bookmarkStart w:id="6" w:name="_Toc531882493"/>
      <w:r>
        <w:t>templates</w:t>
      </w:r>
      <w:bookmarkEnd w:id="6"/>
    </w:p>
    <w:p w:rsidR="007902E0" w:rsidRDefault="00BC25BE" w:rsidP="007902E0">
      <w:pPr>
        <w:pStyle w:val="Heading3"/>
        <w:rPr>
          <w:rtl/>
        </w:rPr>
      </w:pPr>
      <w:bookmarkStart w:id="7" w:name="_Toc531882494"/>
      <w:r>
        <w:t>Using an existing template</w:t>
      </w:r>
      <w:bookmarkEnd w:id="7"/>
    </w:p>
    <w:p w:rsidR="009B081E" w:rsidRDefault="00A724FA" w:rsidP="006F68E1">
      <w:pPr>
        <w:rPr>
          <w:rtl/>
        </w:rPr>
      </w:pPr>
      <w:r>
        <w:rPr>
          <w:rFonts w:hint="cs"/>
          <w:rtl/>
        </w:rPr>
        <w:t>דוגמת שימוש</w:t>
      </w:r>
      <w:r w:rsidR="00B95D3F">
        <w:rPr>
          <w:rFonts w:hint="cs"/>
          <w:rtl/>
        </w:rPr>
        <w:t xml:space="preserve"> ב </w:t>
      </w:r>
      <w:r w:rsidR="00B95D3F">
        <w:t>pair</w:t>
      </w:r>
    </w:p>
    <w:p w:rsidR="00B95D3F" w:rsidRDefault="00B95D3F" w:rsidP="00B95D3F">
      <w:pPr>
        <w:bidi w:val="0"/>
        <w:spacing w:after="0" w:line="276" w:lineRule="auto"/>
      </w:pPr>
      <w:proofErr w:type="gramStart"/>
      <w:r>
        <w:t>using</w:t>
      </w:r>
      <w:proofErr w:type="gramEnd"/>
      <w:r>
        <w:t xml:space="preserve"> </w:t>
      </w:r>
      <w:proofErr w:type="spellStart"/>
      <w:r>
        <w:t>std</w:t>
      </w:r>
      <w:proofErr w:type="spellEnd"/>
      <w:r>
        <w:t>::pair;</w:t>
      </w:r>
    </w:p>
    <w:p w:rsidR="00B95D3F" w:rsidRDefault="00B95D3F" w:rsidP="00B95D3F">
      <w:pPr>
        <w:bidi w:val="0"/>
        <w:spacing w:after="0" w:line="276" w:lineRule="auto"/>
      </w:pPr>
      <w:proofErr w:type="gramStart"/>
      <w:r>
        <w:t>using</w:t>
      </w:r>
      <w:proofErr w:type="gramEnd"/>
      <w:r>
        <w:t xml:space="preserve"> </w:t>
      </w:r>
      <w:proofErr w:type="spellStart"/>
      <w:r>
        <w:t>std</w:t>
      </w:r>
      <w:proofErr w:type="spellEnd"/>
      <w:r>
        <w:t>::string;</w:t>
      </w:r>
    </w:p>
    <w:p w:rsidR="00B95D3F" w:rsidRDefault="00B95D3F" w:rsidP="00B95D3F">
      <w:pPr>
        <w:bidi w:val="0"/>
        <w:spacing w:after="0" w:line="276" w:lineRule="auto"/>
      </w:pPr>
      <w:proofErr w:type="gramStart"/>
      <w:r>
        <w:t>pair&lt;</w:t>
      </w:r>
      <w:proofErr w:type="spellStart"/>
      <w:proofErr w:type="gramEnd"/>
      <w:r>
        <w:t>int</w:t>
      </w:r>
      <w:proofErr w:type="spellEnd"/>
      <w:r>
        <w:t xml:space="preserve">, string&gt; </w:t>
      </w:r>
      <w:proofErr w:type="spellStart"/>
      <w:r>
        <w:t>ValueToString</w:t>
      </w:r>
      <w:proofErr w:type="spellEnd"/>
      <w:r>
        <w:t>(</w:t>
      </w:r>
      <w:proofErr w:type="spellStart"/>
      <w:r>
        <w:t>int</w:t>
      </w:r>
      <w:proofErr w:type="spellEnd"/>
      <w:r>
        <w:t xml:space="preserve"> </w:t>
      </w:r>
      <w:proofErr w:type="spellStart"/>
      <w:r>
        <w:t>val</w:t>
      </w:r>
      <w:proofErr w:type="spellEnd"/>
      <w:r>
        <w:t>)</w:t>
      </w:r>
    </w:p>
    <w:p w:rsidR="00B95D3F" w:rsidRDefault="00B95D3F" w:rsidP="00B95D3F">
      <w:pPr>
        <w:bidi w:val="0"/>
        <w:spacing w:after="0" w:line="276" w:lineRule="auto"/>
        <w:rPr>
          <w:rtl/>
        </w:rPr>
      </w:pPr>
      <w:r>
        <w:t>{</w:t>
      </w:r>
    </w:p>
    <w:p w:rsidR="00B95D3F" w:rsidRDefault="00B95D3F" w:rsidP="00B95D3F">
      <w:pPr>
        <w:bidi w:val="0"/>
        <w:spacing w:after="0" w:line="276" w:lineRule="auto"/>
      </w:pPr>
      <w:r>
        <w:t xml:space="preserve">    </w:t>
      </w:r>
      <w:proofErr w:type="gramStart"/>
      <w:r>
        <w:t>string</w:t>
      </w:r>
      <w:proofErr w:type="gramEnd"/>
      <w:r>
        <w:t xml:space="preserve"> s = "</w:t>
      </w:r>
      <w:proofErr w:type="spellStart"/>
      <w:r>
        <w:t>someString</w:t>
      </w:r>
      <w:proofErr w:type="spellEnd"/>
      <w:r>
        <w:t>";</w:t>
      </w:r>
    </w:p>
    <w:p w:rsidR="00B95D3F" w:rsidRDefault="00B95D3F" w:rsidP="00B95D3F">
      <w:pPr>
        <w:bidi w:val="0"/>
        <w:spacing w:after="0" w:line="276" w:lineRule="auto"/>
      </w:pPr>
      <w:r>
        <w:t xml:space="preserve">    </w:t>
      </w:r>
      <w:proofErr w:type="gramStart"/>
      <w:r>
        <w:t>return</w:t>
      </w:r>
      <w:proofErr w:type="gramEnd"/>
      <w:r>
        <w:t xml:space="preserve"> pair&lt;</w:t>
      </w:r>
      <w:proofErr w:type="spellStart"/>
      <w:r>
        <w:t>int</w:t>
      </w:r>
      <w:proofErr w:type="spellEnd"/>
      <w:r>
        <w:t>, string&gt;(</w:t>
      </w:r>
      <w:proofErr w:type="spellStart"/>
      <w:r>
        <w:t>val</w:t>
      </w:r>
      <w:proofErr w:type="spellEnd"/>
      <w:r>
        <w:t>, s);</w:t>
      </w:r>
    </w:p>
    <w:p w:rsidR="00B95D3F" w:rsidRDefault="00B95D3F" w:rsidP="00B95D3F">
      <w:pPr>
        <w:bidi w:val="0"/>
        <w:spacing w:after="0" w:line="276" w:lineRule="auto"/>
      </w:pPr>
      <w:r>
        <w:t>}</w:t>
      </w:r>
    </w:p>
    <w:p w:rsidR="00B95D3F" w:rsidRDefault="00B95D3F" w:rsidP="00882FFE"/>
    <w:p w:rsidR="00882FFE" w:rsidRDefault="00A724FA" w:rsidP="00882FFE">
      <w:pPr>
        <w:rPr>
          <w:rtl/>
        </w:rPr>
      </w:pPr>
      <w:r>
        <w:rPr>
          <w:rFonts w:hint="cs"/>
          <w:rtl/>
        </w:rPr>
        <w:t xml:space="preserve">הערה: בעוד ש </w:t>
      </w:r>
      <w:r>
        <w:t>pair</w:t>
      </w:r>
      <w:r>
        <w:rPr>
          <w:rFonts w:hint="cs"/>
          <w:rtl/>
        </w:rPr>
        <w:t xml:space="preserve"> מוגבל לשני ארגומנטים בלבד, </w:t>
      </w:r>
      <w:r>
        <w:t>tuple</w:t>
      </w:r>
      <w:r>
        <w:rPr>
          <w:rFonts w:hint="cs"/>
          <w:rtl/>
        </w:rPr>
        <w:t xml:space="preserve"> </w:t>
      </w:r>
      <w:r w:rsidRPr="009B081E">
        <w:rPr>
          <w:rFonts w:hint="cs"/>
          <w:b/>
          <w:bCs/>
          <w:rtl/>
        </w:rPr>
        <w:t>אינו מוגבל</w:t>
      </w:r>
      <w:r>
        <w:rPr>
          <w:rFonts w:hint="cs"/>
          <w:rtl/>
        </w:rPr>
        <w:t xml:space="preserve">, זהו </w:t>
      </w:r>
      <w:r>
        <w:t>variadic template</w:t>
      </w:r>
      <w:r w:rsidR="00795DF6">
        <w:rPr>
          <w:rFonts w:hint="cs"/>
          <w:rtl/>
        </w:rPr>
        <w:t xml:space="preserve"> ואם כן נשאל</w:t>
      </w:r>
      <w:r w:rsidR="008B5EA9">
        <w:rPr>
          <w:rFonts w:hint="cs"/>
          <w:rtl/>
        </w:rPr>
        <w:t>ת</w:t>
      </w:r>
      <w:r w:rsidR="00795DF6">
        <w:rPr>
          <w:rFonts w:hint="cs"/>
          <w:rtl/>
        </w:rPr>
        <w:t xml:space="preserve"> השאלה איך אפשר לקבל את ה</w:t>
      </w:r>
      <w:r>
        <w:rPr>
          <w:rFonts w:hint="cs"/>
          <w:rtl/>
        </w:rPr>
        <w:t>ארגומנטים ללא שם שמזהה אותם</w:t>
      </w:r>
      <w:r w:rsidR="00795DF6">
        <w:rPr>
          <w:rFonts w:hint="cs"/>
          <w:rtl/>
        </w:rPr>
        <w:t xml:space="preserve">? </w:t>
      </w:r>
    </w:p>
    <w:p w:rsidR="00795DF6" w:rsidRDefault="00A724FA" w:rsidP="00882FFE">
      <w:pPr>
        <w:rPr>
          <w:rtl/>
        </w:rPr>
      </w:pPr>
      <w:r>
        <w:rPr>
          <w:rFonts w:hint="cs"/>
          <w:rtl/>
        </w:rPr>
        <w:t>כאן נכנס כתיב יחודי למקרה זה:</w:t>
      </w:r>
    </w:p>
    <w:p w:rsidR="009F1B0A" w:rsidRDefault="00A724FA" w:rsidP="006F68E1">
      <w:r>
        <w:rPr>
          <w:noProof/>
        </w:rPr>
        <w:drawing>
          <wp:inline distT="0" distB="0" distL="0" distR="0">
            <wp:extent cx="2759874" cy="7085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81726" name=""/>
                    <pic:cNvPicPr/>
                  </pic:nvPicPr>
                  <pic:blipFill>
                    <a:blip r:embed="rId16"/>
                    <a:stretch>
                      <a:fillRect/>
                    </a:stretch>
                  </pic:blipFill>
                  <pic:spPr>
                    <a:xfrm>
                      <a:off x="0" y="0"/>
                      <a:ext cx="2759359" cy="708373"/>
                    </a:xfrm>
                    <a:prstGeom prst="rect">
                      <a:avLst/>
                    </a:prstGeom>
                  </pic:spPr>
                </pic:pic>
              </a:graphicData>
            </a:graphic>
          </wp:inline>
        </w:drawing>
      </w:r>
    </w:p>
    <w:p w:rsidR="009F1B0A" w:rsidRDefault="00A724FA" w:rsidP="006F68E1">
      <w:r>
        <w:t>Get&lt;0&gt;</w:t>
      </w:r>
      <w:r>
        <w:rPr>
          <w:rFonts w:hint="cs"/>
          <w:rtl/>
        </w:rPr>
        <w:t xml:space="preserve"> מחזיר את הארגומנט הראשון </w:t>
      </w:r>
      <w:r w:rsidR="008B5EA9">
        <w:rPr>
          <w:rFonts w:hint="cs"/>
          <w:rtl/>
        </w:rPr>
        <w:t>(</w:t>
      </w:r>
      <w:r>
        <w:rPr>
          <w:rFonts w:hint="cs"/>
          <w:rtl/>
        </w:rPr>
        <w:t xml:space="preserve">וזה לאו דווקא ב  </w:t>
      </w:r>
      <w:r>
        <w:t>tuple</w:t>
      </w:r>
      <w:r w:rsidR="008B5EA9">
        <w:rPr>
          <w:rFonts w:hint="cs"/>
          <w:rtl/>
        </w:rPr>
        <w:t>)</w:t>
      </w:r>
    </w:p>
    <w:p w:rsidR="008B5EA9" w:rsidRDefault="00BC25BE" w:rsidP="006F68E1">
      <w:pPr>
        <w:pStyle w:val="Heading3"/>
        <w:rPr>
          <w:rtl/>
        </w:rPr>
      </w:pPr>
      <w:bookmarkStart w:id="8" w:name="_Toc531882495"/>
      <w:r>
        <w:t>defining function template</w:t>
      </w:r>
      <w:bookmarkEnd w:id="8"/>
    </w:p>
    <w:p w:rsidR="00751025" w:rsidRDefault="00A724FA" w:rsidP="006F68E1">
      <w:pPr>
        <w:rPr>
          <w:rtl/>
        </w:rPr>
      </w:pPr>
      <w:r>
        <w:rPr>
          <w:noProof/>
        </w:rPr>
        <w:lastRenderedPageBreak/>
        <w:drawing>
          <wp:inline distT="0" distB="0" distL="0" distR="0">
            <wp:extent cx="358140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7524" name=""/>
                    <pic:cNvPicPr/>
                  </pic:nvPicPr>
                  <pic:blipFill>
                    <a:blip r:embed="rId17"/>
                    <a:stretch>
                      <a:fillRect/>
                    </a:stretch>
                  </pic:blipFill>
                  <pic:spPr>
                    <a:xfrm>
                      <a:off x="0" y="0"/>
                      <a:ext cx="3581400" cy="1162050"/>
                    </a:xfrm>
                    <a:prstGeom prst="rect">
                      <a:avLst/>
                    </a:prstGeom>
                  </pic:spPr>
                </pic:pic>
              </a:graphicData>
            </a:graphic>
          </wp:inline>
        </w:drawing>
      </w:r>
    </w:p>
    <w:p w:rsidR="00793BC3" w:rsidRDefault="00A724FA" w:rsidP="006F68E1">
      <w:pPr>
        <w:rPr>
          <w:rtl/>
        </w:rPr>
      </w:pPr>
      <w:r>
        <w:rPr>
          <w:rFonts w:hint="cs"/>
          <w:rtl/>
        </w:rPr>
        <w:t>כאשר משתמשים בפונקציה תבניתית אז בניגוד לקלאס, אין צורך לומר במפורש מה טיפוס הארגו</w:t>
      </w:r>
      <w:r w:rsidR="00AB089A">
        <w:rPr>
          <w:rFonts w:hint="cs"/>
          <w:rtl/>
        </w:rPr>
        <w:t>מנטים. הקומפיילר מסיק זאת בעצמו</w:t>
      </w:r>
      <w:r w:rsidR="00AB089A">
        <w:t xml:space="preserve"> </w:t>
      </w:r>
      <w:r w:rsidR="00AB089A">
        <w:rPr>
          <w:rFonts w:hint="cs"/>
          <w:rtl/>
        </w:rPr>
        <w:t xml:space="preserve"> לפי סוג המשתנים  </w:t>
      </w:r>
      <w:r>
        <w:rPr>
          <w:rFonts w:hint="cs"/>
          <w:rtl/>
        </w:rPr>
        <w:t>ואם אפשר לפרש זאת בשני דרכים אז המתכנת צריך לכתוב מפורש. לדוגמא</w:t>
      </w:r>
    </w:p>
    <w:p w:rsidR="00793BC3" w:rsidRDefault="00A724FA" w:rsidP="006F68E1">
      <w:pPr>
        <w:rPr>
          <w:rtl/>
        </w:rPr>
      </w:pPr>
      <w:r>
        <w:t>max&lt;double&gt;(10, 10.1)</w:t>
      </w:r>
    </w:p>
    <w:p w:rsidR="00576D02" w:rsidRDefault="00A724FA" w:rsidP="006F68E1">
      <w:r>
        <w:rPr>
          <w:rFonts w:hint="cs"/>
          <w:rtl/>
        </w:rPr>
        <w:t>כאן, 10 יומר לדבל.</w:t>
      </w:r>
      <w:r w:rsidR="007E6326">
        <w:t xml:space="preserve"> </w:t>
      </w:r>
    </w:p>
    <w:p w:rsidR="00793BC3" w:rsidRDefault="00576D02" w:rsidP="00576D02">
      <w:pPr>
        <w:rPr>
          <w:rtl/>
        </w:rPr>
      </w:pPr>
      <w:r>
        <w:rPr>
          <w:rFonts w:hint="cs"/>
          <w:rtl/>
        </w:rPr>
        <w:t xml:space="preserve">שים לב לשימוש ב </w:t>
      </w:r>
      <w:r w:rsidR="00A724FA">
        <w:rPr>
          <w:rFonts w:hint="cs"/>
          <w:rtl/>
        </w:rPr>
        <w:t xml:space="preserve"> </w:t>
      </w:r>
      <w:proofErr w:type="spellStart"/>
      <w:r w:rsidR="00A724FA">
        <w:t>decltype</w:t>
      </w:r>
      <w:proofErr w:type="spellEnd"/>
      <w:r w:rsidR="00A724FA">
        <w:rPr>
          <w:rFonts w:hint="cs"/>
        </w:rPr>
        <w:t xml:space="preserve"> </w:t>
      </w:r>
      <w:r w:rsidR="00A724FA">
        <w:rPr>
          <w:rFonts w:hint="cs"/>
          <w:rtl/>
        </w:rPr>
        <w:t xml:space="preserve"> </w:t>
      </w:r>
      <w:r>
        <w:rPr>
          <w:rFonts w:hint="cs"/>
          <w:rtl/>
        </w:rPr>
        <w:t xml:space="preserve"> זו מעין העברה של הטיפוסים אל צד שלישי. </w:t>
      </w:r>
      <w:r w:rsidR="00A724FA">
        <w:rPr>
          <w:rFonts w:hint="cs"/>
          <w:rtl/>
        </w:rPr>
        <w:t>אמנם היה אפשר לה</w:t>
      </w:r>
      <w:r>
        <w:rPr>
          <w:rFonts w:hint="cs"/>
          <w:rtl/>
        </w:rPr>
        <w:t>שתמש בשורה שבהערה, אולם יש מקומות שזה נדרש.</w:t>
      </w:r>
    </w:p>
    <w:p w:rsidR="00793BC3" w:rsidRDefault="00A724FA" w:rsidP="006F68E1">
      <w:r>
        <w:rPr>
          <w:rFonts w:hint="cs"/>
          <w:rtl/>
        </w:rPr>
        <w:t xml:space="preserve">חשוב להבין שקביעת טיפוס הארגומנטים נעשה בזמן קומפילציה כלומר הקומפיילר מייצר קוד המותאם לסוג זה של המשתנים ואם יש שימוש באותה פונקציה עם משתנים מטיפוס אחר הקומפיילר לא יוכל להשתמש בקוד הקיים אלא לייצר קוד אחר) </w:t>
      </w:r>
    </w:p>
    <w:p w:rsidR="00AD294A" w:rsidRDefault="00C61FEB" w:rsidP="006F68E1">
      <w:pPr>
        <w:pStyle w:val="Heading3"/>
        <w:rPr>
          <w:rtl/>
        </w:rPr>
      </w:pPr>
      <w:bookmarkStart w:id="9" w:name="_Toc531882496"/>
      <w:r>
        <w:t>class templates</w:t>
      </w:r>
      <w:bookmarkEnd w:id="9"/>
    </w:p>
    <w:p w:rsidR="004A110D" w:rsidRDefault="00A724FA" w:rsidP="006F68E1">
      <w:r>
        <w:rPr>
          <w:rFonts w:hint="cs"/>
          <w:rtl/>
        </w:rPr>
        <w:t xml:space="preserve">כאן יש חסרון מאד משמעותי. בקלאס תבניתי אין להפריד את ה </w:t>
      </w:r>
      <w:r>
        <w:t>H</w:t>
      </w:r>
      <w:r>
        <w:rPr>
          <w:rFonts w:hint="cs"/>
          <w:rtl/>
        </w:rPr>
        <w:t xml:space="preserve"> מה </w:t>
      </w:r>
      <w:r>
        <w:t>CPP</w:t>
      </w:r>
      <w:r>
        <w:rPr>
          <w:rFonts w:hint="cs"/>
          <w:rtl/>
        </w:rPr>
        <w:t xml:space="preserve">. כלומר להכניס את גוף המתודות במקום הגדרתם. </w:t>
      </w:r>
      <w:r>
        <w:t>(VS2013)</w:t>
      </w:r>
    </w:p>
    <w:p w:rsidR="000C4206" w:rsidRDefault="00A724FA" w:rsidP="006F68E1">
      <w:pPr>
        <w:rPr>
          <w:rtl/>
        </w:rPr>
      </w:pPr>
      <w:r>
        <w:rPr>
          <w:rFonts w:hint="cs"/>
          <w:rtl/>
        </w:rPr>
        <w:t>אמנם יש דרכים להתגבר על זה אבל הם די מסורבלות.</w:t>
      </w:r>
    </w:p>
    <w:p w:rsidR="00576D02" w:rsidRDefault="00576D02" w:rsidP="00576D02">
      <w:pPr>
        <w:pStyle w:val="Heading3"/>
      </w:pPr>
      <w:r>
        <w:t>Template specialization</w:t>
      </w:r>
    </w:p>
    <w:p w:rsidR="00576D02" w:rsidRDefault="00576D02" w:rsidP="00576D02">
      <w:pPr>
        <w:rPr>
          <w:rtl/>
        </w:rPr>
      </w:pPr>
      <w:r>
        <w:rPr>
          <w:rFonts w:hint="cs"/>
          <w:rtl/>
        </w:rPr>
        <w:t xml:space="preserve">תבנית באה ליצור כלל, דהיינו קלאס עם טיפוסים מידע כלליים. לעיתים נדרש יוצא מן הכלל, לדוגמא קלאס אשר מטפל בכל סוגי המשתנים המספריים, מטפל אחרת במחרוזות. </w:t>
      </w:r>
    </w:p>
    <w:p w:rsidR="00576D02" w:rsidRDefault="00576D02" w:rsidP="00576D02">
      <w:pPr>
        <w:rPr>
          <w:rtl/>
        </w:rPr>
      </w:pPr>
      <w:r>
        <w:rPr>
          <w:rFonts w:hint="cs"/>
          <w:rtl/>
        </w:rPr>
        <w:t>הקלאס הכללי:</w:t>
      </w:r>
    </w:p>
    <w:p w:rsidR="00576D02" w:rsidRDefault="00576D02" w:rsidP="00576D02">
      <w:pPr>
        <w:pStyle w:val="NoSpacing"/>
        <w:bidi w:val="0"/>
      </w:pPr>
      <w:proofErr w:type="gramStart"/>
      <w:r>
        <w:t>template</w:t>
      </w:r>
      <w:proofErr w:type="gramEnd"/>
      <w:r>
        <w:t xml:space="preserve"> &lt;</w:t>
      </w:r>
      <w:proofErr w:type="spellStart"/>
      <w:r>
        <w:t>typename</w:t>
      </w:r>
      <w:proofErr w:type="spellEnd"/>
      <w:r>
        <w:t xml:space="preserve"> T&gt;</w:t>
      </w:r>
    </w:p>
    <w:p w:rsidR="00576D02" w:rsidRDefault="00576D02" w:rsidP="00576D02">
      <w:pPr>
        <w:pStyle w:val="NoSpacing"/>
        <w:bidi w:val="0"/>
      </w:pPr>
      <w:proofErr w:type="gramStart"/>
      <w:r>
        <w:t>class</w:t>
      </w:r>
      <w:proofErr w:type="gramEnd"/>
      <w:r>
        <w:t xml:space="preserve"> Number</w:t>
      </w:r>
    </w:p>
    <w:p w:rsidR="00576D02" w:rsidRDefault="00576D02" w:rsidP="00576D02">
      <w:pPr>
        <w:pStyle w:val="NoSpacing"/>
        <w:bidi w:val="0"/>
      </w:pPr>
      <w:r>
        <w:t>{</w:t>
      </w:r>
    </w:p>
    <w:p w:rsidR="00576D02" w:rsidRDefault="00576D02" w:rsidP="00576D02">
      <w:pPr>
        <w:pStyle w:val="NoSpacing"/>
        <w:bidi w:val="0"/>
      </w:pPr>
      <w:r>
        <w:tab/>
      </w:r>
      <w:proofErr w:type="gramStart"/>
      <w:r>
        <w:t>Number(</w:t>
      </w:r>
      <w:proofErr w:type="gramEnd"/>
      <w:r>
        <w:t>T t){}</w:t>
      </w:r>
    </w:p>
    <w:p w:rsidR="00576D02" w:rsidRDefault="00576D02" w:rsidP="00576D02">
      <w:pPr>
        <w:pStyle w:val="NoSpacing"/>
        <w:bidi w:val="0"/>
      </w:pPr>
      <w:r>
        <w:t>}</w:t>
      </w:r>
    </w:p>
    <w:p w:rsidR="00576D02" w:rsidRDefault="00576D02" w:rsidP="00576D02">
      <w:pPr>
        <w:pStyle w:val="NoSpacing"/>
        <w:rPr>
          <w:rtl/>
        </w:rPr>
      </w:pPr>
      <w:r>
        <w:rPr>
          <w:rFonts w:hint="cs"/>
          <w:rtl/>
        </w:rPr>
        <w:t>והקלאס הספציפי</w:t>
      </w:r>
    </w:p>
    <w:p w:rsidR="00576D02" w:rsidRDefault="00576D02" w:rsidP="00576D02">
      <w:pPr>
        <w:pStyle w:val="NoSpacing"/>
        <w:bidi w:val="0"/>
      </w:pPr>
      <w:r>
        <w:t>Template&lt;&gt;</w:t>
      </w:r>
    </w:p>
    <w:p w:rsidR="00576D02" w:rsidRDefault="00576D02" w:rsidP="00576D02">
      <w:pPr>
        <w:pStyle w:val="NoSpacing"/>
        <w:bidi w:val="0"/>
      </w:pPr>
      <w:r>
        <w:t>Class Number&lt;</w:t>
      </w:r>
      <w:proofErr w:type="spellStart"/>
      <w:r>
        <w:t>std</w:t>
      </w:r>
      <w:proofErr w:type="spellEnd"/>
      <w:r>
        <w:t>::string&gt;</w:t>
      </w:r>
    </w:p>
    <w:p w:rsidR="00576D02" w:rsidRDefault="00576D02" w:rsidP="00576D02">
      <w:pPr>
        <w:pStyle w:val="NoSpacing"/>
        <w:bidi w:val="0"/>
      </w:pPr>
      <w:r>
        <w:t>{</w:t>
      </w:r>
    </w:p>
    <w:p w:rsidR="00576D02" w:rsidRDefault="00576D02" w:rsidP="00576D02">
      <w:pPr>
        <w:pStyle w:val="NoSpacing"/>
        <w:bidi w:val="0"/>
      </w:pPr>
      <w:r>
        <w:tab/>
      </w:r>
      <w:proofErr w:type="gramStart"/>
      <w:r>
        <w:t>Number(</w:t>
      </w:r>
      <w:proofErr w:type="spellStart"/>
      <w:proofErr w:type="gramEnd"/>
      <w:r>
        <w:t>std</w:t>
      </w:r>
      <w:proofErr w:type="spellEnd"/>
      <w:r>
        <w:t>::string s){}</w:t>
      </w:r>
    </w:p>
    <w:p w:rsidR="00576D02" w:rsidRPr="00576D02" w:rsidRDefault="00576D02" w:rsidP="00576D02">
      <w:pPr>
        <w:pStyle w:val="NoSpacing"/>
        <w:bidi w:val="0"/>
      </w:pPr>
      <w:r>
        <w:t>}</w:t>
      </w:r>
    </w:p>
    <w:p w:rsidR="00576D02" w:rsidRPr="000C4206" w:rsidRDefault="00576D02" w:rsidP="00576D02">
      <w:pPr>
        <w:rPr>
          <w:rtl/>
        </w:rPr>
      </w:pPr>
      <w:r>
        <w:rPr>
          <w:rFonts w:hint="cs"/>
          <w:rtl/>
        </w:rPr>
        <w:t xml:space="preserve">כאשר הקומפיילר יראה שכתוב   </w:t>
      </w:r>
      <w:r>
        <w:t>Number&lt;</w:t>
      </w:r>
      <w:proofErr w:type="spellStart"/>
      <w:r>
        <w:t>std</w:t>
      </w:r>
      <w:proofErr w:type="spellEnd"/>
      <w:r>
        <w:t>::string&gt;</w:t>
      </w:r>
      <w:r>
        <w:rPr>
          <w:rFonts w:hint="cs"/>
          <w:rtl/>
        </w:rPr>
        <w:t xml:space="preserve"> הוא ידע להתייחס לקלאס הספציפי ולא לכללי.</w:t>
      </w:r>
    </w:p>
    <w:p w:rsidR="00A27E41" w:rsidRDefault="00A724FA" w:rsidP="00DA2815">
      <w:pPr>
        <w:pStyle w:val="Heading2"/>
        <w:bidi w:val="0"/>
      </w:pPr>
      <w:r>
        <w:rPr>
          <w:rtl/>
        </w:rPr>
        <w:br w:type="page"/>
      </w:r>
      <w:bookmarkStart w:id="10" w:name="_Toc531882497"/>
      <w:r w:rsidR="00DA2815">
        <w:lastRenderedPageBreak/>
        <w:t>Standard containters</w:t>
      </w:r>
      <w:bookmarkEnd w:id="10"/>
    </w:p>
    <w:p w:rsidR="00DA2815" w:rsidRDefault="00DA2815" w:rsidP="00DA2815">
      <w:pPr>
        <w:bidi w:val="0"/>
        <w:rPr>
          <w:i/>
          <w:iCs/>
          <w:sz w:val="20"/>
          <w:szCs w:val="20"/>
          <w:rtl/>
        </w:rPr>
      </w:pPr>
      <w:r w:rsidRPr="00DA2815">
        <w:rPr>
          <w:i/>
          <w:iCs/>
        </w:rPr>
        <w:t>PS: C++ Advanced Topics</w:t>
      </w:r>
      <w:proofErr w:type="gramStart"/>
      <w:r w:rsidRPr="00DA2815">
        <w:rPr>
          <w:i/>
          <w:iCs/>
        </w:rPr>
        <w:t xml:space="preserve">; </w:t>
      </w:r>
      <w:r w:rsidRPr="00DA2815">
        <w:rPr>
          <w:i/>
          <w:iCs/>
          <w:sz w:val="20"/>
          <w:szCs w:val="20"/>
        </w:rPr>
        <w:t xml:space="preserve"> Kate</w:t>
      </w:r>
      <w:proofErr w:type="gramEnd"/>
      <w:r w:rsidRPr="00DA2815">
        <w:rPr>
          <w:i/>
          <w:iCs/>
          <w:sz w:val="20"/>
          <w:szCs w:val="20"/>
        </w:rPr>
        <w:t xml:space="preserve"> Gregory</w:t>
      </w:r>
    </w:p>
    <w:p w:rsidR="002D7B78" w:rsidRPr="00DA2815" w:rsidRDefault="002D7B78" w:rsidP="002D7B78">
      <w:pPr>
        <w:bidi w:val="0"/>
        <w:rPr>
          <w:i/>
          <w:iCs/>
          <w:sz w:val="20"/>
          <w:szCs w:val="20"/>
          <w:rtl/>
        </w:rPr>
      </w:pPr>
      <w:r>
        <w:rPr>
          <w:i/>
          <w:iCs/>
          <w:noProof/>
          <w:sz w:val="20"/>
          <w:szCs w:val="20"/>
          <w:rtl/>
        </w:rPr>
        <w:drawing>
          <wp:inline distT="0" distB="0" distL="0" distR="0">
            <wp:extent cx="4703673" cy="756725"/>
            <wp:effectExtent l="0" t="0" r="190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3673" cy="756725"/>
                    </a:xfrm>
                    <a:prstGeom prst="rect">
                      <a:avLst/>
                    </a:prstGeom>
                  </pic:spPr>
                </pic:pic>
              </a:graphicData>
            </a:graphic>
          </wp:inline>
        </w:drawing>
      </w:r>
    </w:p>
    <w:p w:rsidR="00A27E41" w:rsidRDefault="00F232CF" w:rsidP="00A27E41">
      <w:pPr>
        <w:pStyle w:val="Heading3"/>
        <w:bidi w:val="0"/>
      </w:pPr>
      <w:bookmarkStart w:id="11" w:name="_Toc531882498"/>
      <w:r>
        <w:t>vector</w:t>
      </w:r>
      <w:bookmarkEnd w:id="11"/>
    </w:p>
    <w:p w:rsidR="001E0857" w:rsidRPr="001E0857" w:rsidRDefault="001E0857" w:rsidP="001E0857">
      <w:pPr>
        <w:rPr>
          <w:rtl/>
        </w:rPr>
      </w:pPr>
      <w:r>
        <w:rPr>
          <w:rFonts w:hint="cs"/>
          <w:rtl/>
        </w:rPr>
        <w:t>(כלל אצבע: אם צריך קונטיינר, זה ברירת המחדל)</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vp</w:t>
      </w:r>
      <w:proofErr w:type="gramEnd"/>
      <w:r>
        <w:rPr>
          <w:rFonts w:ascii="Consolas" w:hAnsi="Consolas" w:cs="Consolas"/>
          <w:color w:val="000000"/>
          <w:sz w:val="19"/>
          <w:szCs w:val="19"/>
          <w:highlight w:val="white"/>
        </w:rPr>
        <w:t>;</w:t>
      </w:r>
    </w:p>
    <w:p w:rsidR="00A27E41" w:rsidRDefault="00A27E41" w:rsidP="00A27E41">
      <w:pPr>
        <w:autoSpaceDE w:val="0"/>
        <w:autoSpaceDN w:val="0"/>
        <w:bidi w:val="0"/>
        <w:adjustRightInd w:val="0"/>
        <w:spacing w:after="0" w:line="240" w:lineRule="auto"/>
        <w:rPr>
          <w:rFonts w:ascii="Consolas" w:hAnsi="Consolas" w:cs="Consolas"/>
          <w:color w:val="000000"/>
          <w:sz w:val="19"/>
          <w:szCs w:val="19"/>
          <w:highlight w:val="white"/>
        </w:rPr>
      </w:pP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Resource</w:t>
      </w:r>
      <w:r>
        <w:rPr>
          <w:rFonts w:ascii="Consolas" w:hAnsi="Consolas" w:cs="Consolas"/>
          <w:color w:val="000000"/>
          <w:sz w:val="19"/>
          <w:szCs w:val="19"/>
          <w:highlight w:val="white"/>
        </w:rPr>
        <w:t xml:space="preserve"> r(</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vp.push_back(r);</w:t>
      </w:r>
    </w:p>
    <w:p w:rsidR="00A27E41" w:rsidRDefault="00A724FA" w:rsidP="00A27E41">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A27E41" w:rsidRDefault="00A724FA" w:rsidP="006522D9">
      <w:pPr>
        <w:rPr>
          <w:rtl/>
        </w:rPr>
      </w:pPr>
      <w:r>
        <w:rPr>
          <w:rFonts w:hint="cs"/>
          <w:rtl/>
        </w:rPr>
        <w:t>מה קורה בקוד הנ"ל</w:t>
      </w:r>
      <w:r w:rsidR="006522D9">
        <w:rPr>
          <w:rFonts w:hint="cs"/>
          <w:rtl/>
        </w:rPr>
        <w:t>?</w:t>
      </w:r>
      <w:r>
        <w:rPr>
          <w:rFonts w:hint="cs"/>
          <w:rtl/>
        </w:rPr>
        <w:t xml:space="preserve"> </w:t>
      </w:r>
      <w:r>
        <w:t>r</w:t>
      </w:r>
      <w:r>
        <w:rPr>
          <w:rFonts w:hint="cs"/>
          <w:rtl/>
        </w:rPr>
        <w:t xml:space="preserve"> הוא מקומי ויוצא מסקופ בסיום הבלוק. </w:t>
      </w:r>
      <w:r w:rsidR="006522D9">
        <w:rPr>
          <w:rFonts w:hint="cs"/>
          <w:rtl/>
        </w:rPr>
        <w:t xml:space="preserve">ואם כן </w:t>
      </w:r>
      <w:r>
        <w:rPr>
          <w:rFonts w:hint="cs"/>
          <w:rtl/>
        </w:rPr>
        <w:t xml:space="preserve">מה מצבו של הווקטור? </w:t>
      </w:r>
    </w:p>
    <w:p w:rsidR="00A27E41" w:rsidRDefault="00A724FA" w:rsidP="00A27E41">
      <w:pPr>
        <w:rPr>
          <w:rtl/>
        </w:rPr>
      </w:pPr>
      <w:r>
        <w:rPr>
          <w:rFonts w:hint="cs"/>
          <w:rtl/>
        </w:rPr>
        <w:t xml:space="preserve">התשובה הפשוטה שהיא שהווקטור לא לוקח את </w:t>
      </w:r>
      <w:r>
        <w:t>r</w:t>
      </w:r>
      <w:r>
        <w:rPr>
          <w:rFonts w:hint="cs"/>
          <w:rtl/>
        </w:rPr>
        <w:t xml:space="preserve"> כמות שהוא, הוא מעתיק אותו! בעזרת </w:t>
      </w:r>
      <w:r>
        <w:t>copy c-tor</w:t>
      </w:r>
    </w:p>
    <w:p w:rsidR="00A27E41" w:rsidRDefault="00A724FA" w:rsidP="00F8153F">
      <w:pPr>
        <w:rPr>
          <w:rtl/>
        </w:rPr>
      </w:pPr>
      <w:r>
        <w:rPr>
          <w:rFonts w:hint="cs"/>
          <w:rtl/>
        </w:rPr>
        <w:t xml:space="preserve">נמצא שבווקטור </w:t>
      </w:r>
      <w:r w:rsidR="006522D9">
        <w:rPr>
          <w:rFonts w:hint="cs"/>
          <w:rtl/>
        </w:rPr>
        <w:t>יש</w:t>
      </w:r>
      <w:r>
        <w:rPr>
          <w:rFonts w:hint="cs"/>
          <w:rtl/>
        </w:rPr>
        <w:t xml:space="preserve"> העתק </w:t>
      </w:r>
      <w:r w:rsidRPr="00A27E41">
        <w:rPr>
          <w:rFonts w:hint="cs"/>
          <w:b/>
          <w:bCs/>
          <w:rtl/>
        </w:rPr>
        <w:t>נפרד</w:t>
      </w:r>
      <w:r>
        <w:rPr>
          <w:rFonts w:hint="cs"/>
          <w:rtl/>
        </w:rPr>
        <w:t xml:space="preserve"> של </w:t>
      </w:r>
      <w:r>
        <w:t>r</w:t>
      </w:r>
      <w:r>
        <w:rPr>
          <w:rFonts w:hint="cs"/>
          <w:rtl/>
        </w:rPr>
        <w:t>, ואם כן</w:t>
      </w:r>
      <w:r w:rsidR="00CC198B">
        <w:rPr>
          <w:rFonts w:hint="cs"/>
          <w:rtl/>
        </w:rPr>
        <w:t>,</w:t>
      </w:r>
      <w:r>
        <w:rPr>
          <w:rFonts w:hint="cs"/>
          <w:rtl/>
        </w:rPr>
        <w:t xml:space="preserve"> </w:t>
      </w:r>
      <w:r w:rsidR="00CC198B">
        <w:rPr>
          <w:rFonts w:hint="cs"/>
          <w:rtl/>
        </w:rPr>
        <w:t xml:space="preserve">במידה וצריך העתקה עמוקה, </w:t>
      </w:r>
      <w:r>
        <w:rPr>
          <w:rFonts w:hint="cs"/>
          <w:rtl/>
        </w:rPr>
        <w:t xml:space="preserve">באחריות המתכנת להעמיס את </w:t>
      </w:r>
      <w:proofErr w:type="spellStart"/>
      <w:r w:rsidR="00F8153F">
        <w:rPr>
          <w:rFonts w:hint="cs"/>
          <w:rtl/>
        </w:rPr>
        <w:t>קונסט</w:t>
      </w:r>
      <w:proofErr w:type="spellEnd"/>
      <w:r w:rsidR="00F8153F">
        <w:rPr>
          <w:rFonts w:hint="cs"/>
          <w:rtl/>
        </w:rPr>
        <w:t>' העתקה.</w:t>
      </w:r>
    </w:p>
    <w:p w:rsidR="00FD26B2" w:rsidRDefault="00F8153F" w:rsidP="00F8153F">
      <w:r>
        <w:rPr>
          <w:rFonts w:hint="cs"/>
          <w:rtl/>
        </w:rPr>
        <w:t xml:space="preserve">אם לא רוצים לשכפל, אפשר להשתמש במצביע ורצוי במצביע אוטומטי כמו </w:t>
      </w:r>
      <w:r w:rsidR="00CC068D">
        <w:rPr>
          <w:rFonts w:hint="cs"/>
          <w:rtl/>
        </w:rPr>
        <w:t xml:space="preserve"> </w:t>
      </w:r>
      <w:proofErr w:type="spellStart"/>
      <w:r w:rsidR="00CC068D">
        <w:t>unique_ptr</w:t>
      </w:r>
      <w:proofErr w:type="spellEnd"/>
      <w:r>
        <w:rPr>
          <w:rFonts w:hint="cs"/>
          <w:rtl/>
        </w:rPr>
        <w:t>:</w:t>
      </w:r>
    </w:p>
    <w:p w:rsidR="00B82566" w:rsidRDefault="00A724FA" w:rsidP="00B8256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unique_ptr</w:t>
      </w:r>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&gt;&gt; vp1;</w:t>
      </w:r>
    </w:p>
    <w:p w:rsidR="00562109" w:rsidRDefault="00562109" w:rsidP="00B82566">
      <w:pPr>
        <w:autoSpaceDE w:val="0"/>
        <w:autoSpaceDN w:val="0"/>
        <w:bidi w:val="0"/>
        <w:adjustRightInd w:val="0"/>
        <w:spacing w:after="0" w:line="240" w:lineRule="auto"/>
        <w:rPr>
          <w:rFonts w:ascii="Consolas" w:hAnsi="Consolas" w:cs="Consolas"/>
          <w:color w:val="000000"/>
          <w:sz w:val="19"/>
          <w:szCs w:val="19"/>
          <w:highlight w:val="white"/>
          <w:rtl/>
        </w:rPr>
      </w:pPr>
    </w:p>
    <w:p w:rsidR="00B82566" w:rsidRDefault="00A724FA" w:rsidP="00562109">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ab/>
        <w:t>vp1.push_</w:t>
      </w:r>
      <w:proofErr w:type="gramStart"/>
      <w:r>
        <w:rPr>
          <w:rFonts w:ascii="Consolas" w:hAnsi="Consolas" w:cs="Consolas"/>
          <w:color w:val="000000"/>
          <w:sz w:val="19"/>
          <w:szCs w:val="19"/>
          <w:highlight w:val="white"/>
        </w:rPr>
        <w:t>back(</w:t>
      </w:r>
      <w:proofErr w:type="spellStart"/>
      <w:proofErr w:type="gramEnd"/>
      <w:r>
        <w:rPr>
          <w:rFonts w:ascii="Consolas" w:hAnsi="Consolas" w:cs="Consolas"/>
          <w:color w:val="2B91AF"/>
          <w:sz w:val="19"/>
          <w:szCs w:val="19"/>
          <w:highlight w:val="white"/>
        </w:rPr>
        <w:t>unique_ptr</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Resource</w:t>
      </w:r>
      <w:r>
        <w:rPr>
          <w:rFonts w:ascii="Consolas" w:hAnsi="Consolas" w:cs="Consolas"/>
          <w:color w:val="000000"/>
          <w:sz w:val="19"/>
          <w:szCs w:val="19"/>
          <w:highlight w:val="white"/>
        </w:rPr>
        <w:t>&gt;(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A31515"/>
          <w:sz w:val="19"/>
          <w:szCs w:val="19"/>
          <w:highlight w:val="white"/>
        </w:rPr>
        <w:t>"x1"</w:t>
      </w:r>
      <w:r>
        <w:rPr>
          <w:rFonts w:ascii="Consolas" w:hAnsi="Consolas" w:cs="Consolas"/>
          <w:color w:val="000000"/>
          <w:sz w:val="19"/>
          <w:szCs w:val="19"/>
          <w:highlight w:val="white"/>
        </w:rPr>
        <w:t>)));</w:t>
      </w:r>
    </w:p>
    <w:p w:rsidR="0073163A" w:rsidRDefault="0073163A" w:rsidP="0073163A">
      <w:pPr>
        <w:autoSpaceDE w:val="0"/>
        <w:autoSpaceDN w:val="0"/>
        <w:bidi w:val="0"/>
        <w:adjustRightInd w:val="0"/>
        <w:spacing w:after="0" w:line="240" w:lineRule="auto"/>
        <w:rPr>
          <w:rFonts w:ascii="Consolas" w:hAnsi="Consolas" w:cs="Consolas"/>
          <w:color w:val="000000"/>
          <w:sz w:val="19"/>
          <w:szCs w:val="19"/>
          <w:highlight w:val="white"/>
          <w:rtl/>
        </w:rPr>
      </w:pPr>
    </w:p>
    <w:p w:rsidR="00B6002B" w:rsidRPr="00B6002B" w:rsidRDefault="00B6002B" w:rsidP="00F55D0F">
      <w:pPr>
        <w:rPr>
          <w:rtl/>
        </w:rPr>
      </w:pPr>
      <w:r>
        <w:rPr>
          <w:rFonts w:hint="cs"/>
          <w:rtl/>
        </w:rPr>
        <w:t>חסרון משמעותי של ווקטור שאם נדרש להוסיף לו איברים הוא צריך לבנות את עצמו מחדש. לדוגמא אם יש לו 2 איברים ורוצים להוסיף שלישי. הוא יבנה את עצמו מחדש בתור ווקטור עם ארבעה איברים ויעתי</w:t>
      </w:r>
      <w:r w:rsidR="00F55D0F">
        <w:rPr>
          <w:rFonts w:hint="cs"/>
          <w:rtl/>
        </w:rPr>
        <w:t xml:space="preserve">ק את שני האיברים הקיימים מהישן אל החדש. כמובן </w:t>
      </w:r>
      <w:proofErr w:type="spellStart"/>
      <w:r w:rsidR="00F55D0F">
        <w:rPr>
          <w:rFonts w:hint="cs"/>
          <w:rtl/>
        </w:rPr>
        <w:t>שקונסט</w:t>
      </w:r>
      <w:proofErr w:type="spellEnd"/>
      <w:r w:rsidR="00F55D0F">
        <w:rPr>
          <w:rFonts w:hint="cs"/>
          <w:rtl/>
        </w:rPr>
        <w:t xml:space="preserve">' העתקה יופעלו כאן ובאחריות המתכנת לדאוג לבנות </w:t>
      </w:r>
      <w:proofErr w:type="spellStart"/>
      <w:r w:rsidR="00F55D0F">
        <w:rPr>
          <w:rFonts w:hint="cs"/>
          <w:rtl/>
        </w:rPr>
        <w:t>קונסט</w:t>
      </w:r>
      <w:proofErr w:type="spellEnd"/>
      <w:r w:rsidR="00F55D0F">
        <w:rPr>
          <w:rFonts w:hint="cs"/>
          <w:rtl/>
        </w:rPr>
        <w:t>' העתקה במידת הצורך.</w:t>
      </w:r>
    </w:p>
    <w:p w:rsidR="00DD13C7" w:rsidRDefault="00DD13C7" w:rsidP="00DF7A25">
      <w:pPr>
        <w:pStyle w:val="Heading3"/>
        <w:bidi w:val="0"/>
      </w:pPr>
      <w:bookmarkStart w:id="12" w:name="_Toc531882499"/>
      <w:r>
        <w:t>List</w:t>
      </w:r>
      <w:bookmarkEnd w:id="12"/>
    </w:p>
    <w:p w:rsidR="00DF7A25" w:rsidRPr="00F8153F" w:rsidRDefault="00DA2815" w:rsidP="00DF7A25">
      <w:pPr>
        <w:bidi w:val="0"/>
        <w:rPr>
          <w:sz w:val="16"/>
          <w:szCs w:val="16"/>
          <w:rtl/>
        </w:rPr>
      </w:pPr>
      <w:r w:rsidRPr="00F8153F">
        <w:rPr>
          <w:sz w:val="16"/>
          <w:szCs w:val="16"/>
        </w:rPr>
        <w:t xml:space="preserve">PS: </w:t>
      </w:r>
      <w:r w:rsidR="00DF7A25" w:rsidRPr="00F8153F">
        <w:rPr>
          <w:sz w:val="16"/>
          <w:szCs w:val="16"/>
        </w:rPr>
        <w:t>C++ Advanced Topics by Kate Gregory</w:t>
      </w:r>
    </w:p>
    <w:p w:rsidR="00DF7A25" w:rsidRPr="00F8153F" w:rsidRDefault="00DF7A25" w:rsidP="00DF7A25">
      <w:pPr>
        <w:bidi w:val="0"/>
        <w:rPr>
          <w:sz w:val="18"/>
          <w:szCs w:val="18"/>
        </w:rPr>
      </w:pPr>
      <w:proofErr w:type="gramStart"/>
      <w:r w:rsidRPr="00F8153F">
        <w:rPr>
          <w:sz w:val="18"/>
          <w:szCs w:val="18"/>
        </w:rPr>
        <w:t>adv-cpp\materials\advcpp-03-containers-exercise-files\Demo\Begin\ListAndVector</w:t>
      </w:r>
      <w:proofErr w:type="gramEnd"/>
      <w:r w:rsidRPr="00F8153F">
        <w:rPr>
          <w:sz w:val="18"/>
          <w:szCs w:val="18"/>
        </w:rPr>
        <w:t>\</w:t>
      </w:r>
    </w:p>
    <w:p w:rsidR="00DD13C7" w:rsidRDefault="00DD13C7" w:rsidP="00BA72F7">
      <w:pPr>
        <w:rPr>
          <w:rtl/>
        </w:rPr>
      </w:pPr>
      <w:r>
        <w:rPr>
          <w:rFonts w:hint="cs"/>
          <w:rtl/>
        </w:rPr>
        <w:t xml:space="preserve">וקטור שומר את האיברים שלו ברצף. </w:t>
      </w:r>
      <w:r w:rsidR="00BA72F7">
        <w:rPr>
          <w:rFonts w:hint="cs"/>
          <w:rtl/>
        </w:rPr>
        <w:t xml:space="preserve">דילוג אל </w:t>
      </w:r>
      <w:r>
        <w:rPr>
          <w:rFonts w:hint="cs"/>
          <w:rtl/>
        </w:rPr>
        <w:t>איבר</w:t>
      </w:r>
      <w:r>
        <w:t xml:space="preserve">N </w:t>
      </w:r>
      <w:r>
        <w:rPr>
          <w:rFonts w:hint="cs"/>
          <w:rtl/>
        </w:rPr>
        <w:t xml:space="preserve"> הוא </w:t>
      </w:r>
      <w:proofErr w:type="spellStart"/>
      <w:r>
        <w:rPr>
          <w:rFonts w:hint="cs"/>
          <w:rtl/>
        </w:rPr>
        <w:t>טריוואלי</w:t>
      </w:r>
      <w:proofErr w:type="spellEnd"/>
      <w:r>
        <w:rPr>
          <w:rFonts w:hint="cs"/>
          <w:rtl/>
        </w:rPr>
        <w:t xml:space="preserve">. </w:t>
      </w:r>
      <w:proofErr w:type="spellStart"/>
      <w:r>
        <w:rPr>
          <w:rFonts w:hint="cs"/>
          <w:rtl/>
        </w:rPr>
        <w:t>החסרון</w:t>
      </w:r>
      <w:proofErr w:type="spellEnd"/>
      <w:r>
        <w:rPr>
          <w:rFonts w:hint="cs"/>
          <w:rtl/>
        </w:rPr>
        <w:t xml:space="preserve"> הוא כמובן כשרוצים להוסיף אלמנטים </w:t>
      </w:r>
      <w:proofErr w:type="spellStart"/>
      <w:r>
        <w:rPr>
          <w:rFonts w:hint="cs"/>
          <w:rtl/>
        </w:rPr>
        <w:t>לוקטור</w:t>
      </w:r>
      <w:proofErr w:type="spellEnd"/>
      <w:r>
        <w:rPr>
          <w:rFonts w:hint="cs"/>
          <w:rtl/>
        </w:rPr>
        <w:t xml:space="preserve"> נתון. הוא פשוט צריך לבנות את עצמו מחדש</w:t>
      </w:r>
      <w:r w:rsidR="00BA72F7">
        <w:rPr>
          <w:rFonts w:hint="cs"/>
          <w:rtl/>
        </w:rPr>
        <w:t xml:space="preserve"> ואז מופעלים ה </w:t>
      </w:r>
      <w:r w:rsidR="00BA72F7">
        <w:t>copy-</w:t>
      </w:r>
      <w:proofErr w:type="spellStart"/>
      <w:r w:rsidR="00BA72F7">
        <w:t>ctor</w:t>
      </w:r>
      <w:proofErr w:type="spellEnd"/>
      <w:r w:rsidR="00BA72F7">
        <w:rPr>
          <w:rFonts w:hint="cs"/>
          <w:rtl/>
        </w:rPr>
        <w:t xml:space="preserve"> של כל אלמנט </w:t>
      </w:r>
      <w:proofErr w:type="spellStart"/>
      <w:r w:rsidR="00BA72F7">
        <w:rPr>
          <w:rFonts w:hint="cs"/>
          <w:rtl/>
        </w:rPr>
        <w:t>וכו</w:t>
      </w:r>
      <w:proofErr w:type="spellEnd"/>
      <w:r w:rsidR="00BA72F7">
        <w:rPr>
          <w:rFonts w:hint="cs"/>
          <w:rtl/>
        </w:rPr>
        <w:t>'. קצת כבד.</w:t>
      </w:r>
    </w:p>
    <w:p w:rsidR="00BA72F7" w:rsidRDefault="00DD13C7" w:rsidP="00BA72F7">
      <w:pPr>
        <w:rPr>
          <w:rtl/>
        </w:rPr>
      </w:pPr>
      <w:r>
        <w:rPr>
          <w:rFonts w:hint="cs"/>
          <w:rtl/>
        </w:rPr>
        <w:t xml:space="preserve">לעומת זאת </w:t>
      </w:r>
      <w:r>
        <w:t xml:space="preserve">List </w:t>
      </w:r>
      <w:r>
        <w:rPr>
          <w:rFonts w:hint="cs"/>
          <w:rtl/>
        </w:rPr>
        <w:t xml:space="preserve"> זו רשימה משורשרת</w:t>
      </w:r>
      <w:r w:rsidR="00BA72F7">
        <w:rPr>
          <w:rFonts w:hint="cs"/>
          <w:rtl/>
        </w:rPr>
        <w:t xml:space="preserve">, האיברים אינם רצופים </w:t>
      </w:r>
      <w:proofErr w:type="spellStart"/>
      <w:r w:rsidR="00BA72F7">
        <w:rPr>
          <w:rFonts w:hint="cs"/>
          <w:rtl/>
        </w:rPr>
        <w:t>בזכרון</w:t>
      </w:r>
      <w:proofErr w:type="spellEnd"/>
      <w:r>
        <w:rPr>
          <w:rFonts w:hint="cs"/>
          <w:rtl/>
        </w:rPr>
        <w:t xml:space="preserve">. </w:t>
      </w:r>
    </w:p>
    <w:p w:rsidR="00DD13C7" w:rsidRDefault="00BA72F7" w:rsidP="00BA72F7">
      <w:pPr>
        <w:rPr>
          <w:rtl/>
        </w:rPr>
      </w:pPr>
      <w:r>
        <w:rPr>
          <w:rFonts w:hint="cs"/>
          <w:rtl/>
        </w:rPr>
        <w:t xml:space="preserve">אמנם </w:t>
      </w:r>
      <w:r w:rsidR="00DD13C7">
        <w:rPr>
          <w:rFonts w:hint="cs"/>
          <w:rtl/>
        </w:rPr>
        <w:t xml:space="preserve">אפשר בקלות להוסיף אלמנטים אבל גישה לאיבר </w:t>
      </w:r>
      <w:r w:rsidR="00DD13C7">
        <w:t>N</w:t>
      </w:r>
      <w:r w:rsidR="00DD13C7">
        <w:rPr>
          <w:rFonts w:hint="cs"/>
          <w:rtl/>
        </w:rPr>
        <w:t xml:space="preserve"> </w:t>
      </w:r>
      <w:r w:rsidR="00DD13C7">
        <w:t xml:space="preserve"> </w:t>
      </w:r>
      <w:r w:rsidR="00DD13C7">
        <w:rPr>
          <w:rFonts w:hint="cs"/>
          <w:rtl/>
        </w:rPr>
        <w:t>אינה פשוטה, ואפילו חישוב מספר האיברים זו משימה שדורשת לעבור על כל האיברים.</w:t>
      </w:r>
    </w:p>
    <w:p w:rsidR="000A3F45" w:rsidRDefault="000A3F45" w:rsidP="000A3F45">
      <w:pPr>
        <w:pStyle w:val="Heading3"/>
        <w:bidi w:val="0"/>
        <w:rPr>
          <w:highlight w:val="white"/>
        </w:rPr>
      </w:pPr>
      <w:bookmarkStart w:id="13" w:name="_Toc531882500"/>
      <w:r>
        <w:rPr>
          <w:highlight w:val="white"/>
        </w:rPr>
        <w:lastRenderedPageBreak/>
        <w:t>map</w:t>
      </w:r>
      <w:bookmarkEnd w:id="13"/>
    </w:p>
    <w:p w:rsidR="00F8153F" w:rsidRDefault="00F8153F" w:rsidP="00F8153F">
      <w:pPr>
        <w:rPr>
          <w:rtl/>
        </w:rPr>
      </w:pPr>
      <w:r>
        <w:rPr>
          <w:rFonts w:hint="cs"/>
          <w:rtl/>
        </w:rPr>
        <w:t xml:space="preserve">זוגות של ערכי </w:t>
      </w:r>
      <w:r>
        <w:t>key-value</w:t>
      </w:r>
      <w:r>
        <w:rPr>
          <w:rFonts w:hint="cs"/>
          <w:rtl/>
        </w:rPr>
        <w:t xml:space="preserve"> ניתן לגשת לערך לפי המפתח. הרשימה מסודרת.</w:t>
      </w:r>
    </w:p>
    <w:p w:rsidR="00F8153F" w:rsidRDefault="00F8153F" w:rsidP="00F8153F">
      <w:pPr>
        <w:rPr>
          <w:rtl/>
        </w:rPr>
      </w:pPr>
      <w:r>
        <w:rPr>
          <w:rFonts w:hint="cs"/>
          <w:rtl/>
        </w:rPr>
        <w:t xml:space="preserve">מתאים ל </w:t>
      </w:r>
      <w:r>
        <w:t>lookup-table</w:t>
      </w:r>
      <w:r>
        <w:rPr>
          <w:rFonts w:hint="cs"/>
          <w:rtl/>
        </w:rPr>
        <w:t>.</w:t>
      </w:r>
    </w:p>
    <w:p w:rsidR="000A3F45" w:rsidRDefault="00F8153F" w:rsidP="00DE439C">
      <w:pPr>
        <w:pStyle w:val="Heading3"/>
        <w:rPr>
          <w:rFonts w:hint="cs"/>
          <w:rtl/>
        </w:rPr>
      </w:pPr>
      <w:bookmarkStart w:id="14" w:name="_Toc531882501"/>
      <w:proofErr w:type="spellStart"/>
      <w:r>
        <w:rPr>
          <w:rFonts w:hint="cs"/>
          <w:rtl/>
        </w:rPr>
        <w:t>איטרציה</w:t>
      </w:r>
      <w:proofErr w:type="spellEnd"/>
      <w:r>
        <w:rPr>
          <w:rFonts w:hint="cs"/>
          <w:rtl/>
        </w:rPr>
        <w:t xml:space="preserve"> על איברים של </w:t>
      </w:r>
      <w:bookmarkEnd w:id="14"/>
      <w:r w:rsidR="00CC1FD0">
        <w:rPr>
          <w:rFonts w:hint="cs"/>
          <w:rtl/>
        </w:rPr>
        <w:t>קונטיינר</w:t>
      </w:r>
    </w:p>
    <w:p w:rsidR="00DE439C" w:rsidRDefault="00DE439C" w:rsidP="00DE439C">
      <w:pPr>
        <w:bidi w:val="0"/>
        <w:spacing w:after="0" w:line="276" w:lineRule="auto"/>
      </w:pPr>
      <w:r>
        <w:t xml:space="preserve">    </w:t>
      </w:r>
      <w:proofErr w:type="gramStart"/>
      <w:r>
        <w:t>vector&lt;</w:t>
      </w:r>
      <w:proofErr w:type="gramEnd"/>
      <w:r>
        <w:t>string&gt; v = {"one", "two", "three"};</w:t>
      </w:r>
    </w:p>
    <w:p w:rsidR="00DE439C" w:rsidRDefault="00DE439C" w:rsidP="00DE439C">
      <w:pPr>
        <w:bidi w:val="0"/>
        <w:spacing w:after="0" w:line="276" w:lineRule="auto"/>
        <w:rPr>
          <w:rtl/>
        </w:rPr>
      </w:pPr>
      <w:r>
        <w:t xml:space="preserve">    </w:t>
      </w:r>
      <w:proofErr w:type="gramStart"/>
      <w:r>
        <w:t>for(</w:t>
      </w:r>
      <w:proofErr w:type="gramEnd"/>
      <w:r>
        <w:t xml:space="preserve">auto it = begin(v); it!=end(v); it++)    {        </w:t>
      </w:r>
      <w:proofErr w:type="spellStart"/>
      <w:r>
        <w:t>cout</w:t>
      </w:r>
      <w:proofErr w:type="spellEnd"/>
      <w:r>
        <w:t xml:space="preserve"> &lt;&lt; *it &lt;&lt; "\n";    }</w:t>
      </w:r>
    </w:p>
    <w:p w:rsidR="00DE439C" w:rsidRDefault="00DE439C" w:rsidP="00DE439C">
      <w:pPr>
        <w:bidi w:val="0"/>
        <w:spacing w:after="0" w:line="276" w:lineRule="auto"/>
      </w:pPr>
      <w:r>
        <w:t xml:space="preserve">    </w:t>
      </w:r>
      <w:proofErr w:type="gramStart"/>
      <w:r>
        <w:t>for(</w:t>
      </w:r>
      <w:proofErr w:type="gramEnd"/>
      <w:r>
        <w:t>vector&lt;string&gt;::</w:t>
      </w:r>
      <w:proofErr w:type="spellStart"/>
      <w:r>
        <w:t>reverse_iterator</w:t>
      </w:r>
      <w:proofErr w:type="spellEnd"/>
      <w:r>
        <w:t xml:space="preserve"> it = </w:t>
      </w:r>
      <w:proofErr w:type="spellStart"/>
      <w:r>
        <w:t>v.rbegin</w:t>
      </w:r>
      <w:proofErr w:type="spellEnd"/>
      <w:r>
        <w:t xml:space="preserve">(); it != </w:t>
      </w:r>
      <w:proofErr w:type="spellStart"/>
      <w:r>
        <w:t>v.rend</w:t>
      </w:r>
      <w:proofErr w:type="spellEnd"/>
      <w:r>
        <w:t>(); it++) …</w:t>
      </w:r>
    </w:p>
    <w:p w:rsidR="00DE439C" w:rsidRDefault="00DE439C" w:rsidP="00DE439C">
      <w:pPr>
        <w:bidi w:val="0"/>
        <w:spacing w:after="0" w:line="276" w:lineRule="auto"/>
      </w:pPr>
      <w:r>
        <w:t xml:space="preserve">    </w:t>
      </w:r>
      <w:proofErr w:type="gramStart"/>
      <w:r>
        <w:t>for(</w:t>
      </w:r>
      <w:proofErr w:type="gramEnd"/>
      <w:r>
        <w:t>vector&lt;string&gt;::</w:t>
      </w:r>
      <w:proofErr w:type="spellStart"/>
      <w:r>
        <w:t>const_iterator</w:t>
      </w:r>
      <w:proofErr w:type="spellEnd"/>
      <w:r>
        <w:t xml:space="preserve"> it = </w:t>
      </w:r>
      <w:proofErr w:type="spellStart"/>
      <w:r>
        <w:t>v.cbegin</w:t>
      </w:r>
      <w:proofErr w:type="spellEnd"/>
      <w:r>
        <w:t xml:space="preserve">(); it != </w:t>
      </w:r>
      <w:proofErr w:type="spellStart"/>
      <w:r>
        <w:t>v.cend</w:t>
      </w:r>
      <w:proofErr w:type="spellEnd"/>
      <w:r>
        <w:t>(); it++) …</w:t>
      </w:r>
    </w:p>
    <w:p w:rsidR="00DE439C" w:rsidRDefault="00DE439C" w:rsidP="00DE439C">
      <w:pPr>
        <w:bidi w:val="0"/>
        <w:spacing w:after="0" w:line="276" w:lineRule="auto"/>
        <w:rPr>
          <w:rtl/>
        </w:rPr>
      </w:pPr>
      <w:r>
        <w:t xml:space="preserve">    </w:t>
      </w:r>
      <w:proofErr w:type="gramStart"/>
      <w:r>
        <w:t>for(</w:t>
      </w:r>
      <w:proofErr w:type="gramEnd"/>
      <w:r>
        <w:t xml:space="preserve">auto &amp; x : v)    {        </w:t>
      </w:r>
      <w:proofErr w:type="spellStart"/>
      <w:r>
        <w:t>cout</w:t>
      </w:r>
      <w:proofErr w:type="spellEnd"/>
      <w:r>
        <w:t xml:space="preserve"> &lt;&lt; x &lt;&lt; "\n";    }</w:t>
      </w:r>
    </w:p>
    <w:p w:rsidR="00DE439C" w:rsidRPr="00DE439C" w:rsidRDefault="00DE439C" w:rsidP="00DE439C">
      <w:pPr>
        <w:bidi w:val="0"/>
        <w:rPr>
          <w:rtl/>
        </w:rPr>
      </w:pPr>
      <w:r>
        <w:t xml:space="preserve">    </w:t>
      </w:r>
    </w:p>
    <w:p w:rsidR="00315458" w:rsidRDefault="00315458" w:rsidP="006F68E1">
      <w:pPr>
        <w:pStyle w:val="Heading2"/>
      </w:pPr>
      <w:bookmarkStart w:id="15" w:name="_Toc531882502"/>
      <w:r>
        <w:t>STL Algorithm</w:t>
      </w:r>
      <w:bookmarkEnd w:id="15"/>
    </w:p>
    <w:p w:rsidR="00315458" w:rsidRDefault="00315458" w:rsidP="00315458">
      <w:pPr>
        <w:bidi w:val="0"/>
      </w:pPr>
      <w:r>
        <w:t xml:space="preserve">PS: </w:t>
      </w:r>
      <w:r w:rsidRPr="00315458">
        <w:t>Beautiful C++: STL Algorithms</w:t>
      </w:r>
      <w:r>
        <w:t xml:space="preserve">, </w:t>
      </w:r>
      <w:proofErr w:type="spellStart"/>
      <w:r>
        <w:t>Kate.G</w:t>
      </w:r>
      <w:proofErr w:type="spellEnd"/>
    </w:p>
    <w:p w:rsidR="00315458" w:rsidRPr="00315458" w:rsidRDefault="00315458" w:rsidP="00315458">
      <w:pPr>
        <w:pStyle w:val="Heading3"/>
        <w:bidi w:val="0"/>
      </w:pPr>
      <w:bookmarkStart w:id="16" w:name="_Toc531882503"/>
      <w:r>
        <w:t>headers you should know</w:t>
      </w:r>
      <w:bookmarkEnd w:id="16"/>
    </w:p>
    <w:p w:rsidR="00315458" w:rsidRDefault="00315458" w:rsidP="00315458">
      <w:pPr>
        <w:bidi w:val="0"/>
      </w:pPr>
      <w:r>
        <w:rPr>
          <w:noProof/>
        </w:rPr>
        <w:drawing>
          <wp:inline distT="0" distB="0" distL="0" distR="0" wp14:anchorId="3849A6D1" wp14:editId="7C91678E">
            <wp:extent cx="3204446" cy="215951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2318" cy="2158084"/>
                    </a:xfrm>
                    <a:prstGeom prst="rect">
                      <a:avLst/>
                    </a:prstGeom>
                  </pic:spPr>
                </pic:pic>
              </a:graphicData>
            </a:graphic>
          </wp:inline>
        </w:drawing>
      </w:r>
    </w:p>
    <w:p w:rsidR="00315458" w:rsidRDefault="000D0C1A" w:rsidP="000D0C1A">
      <w:pPr>
        <w:pStyle w:val="Heading3"/>
        <w:bidi w:val="0"/>
      </w:pPr>
      <w:bookmarkStart w:id="17" w:name="_Toc531882504"/>
      <w:r>
        <w:t xml:space="preserve">count; count_if; </w:t>
      </w:r>
      <w:proofErr w:type="gramStart"/>
      <w:r>
        <w:t>for(</w:t>
      </w:r>
      <w:proofErr w:type="gramEnd"/>
      <w:r>
        <w:t xml:space="preserve"> iterator);</w:t>
      </w:r>
      <w:r w:rsidR="00315458">
        <w:t xml:space="preserve"> </w:t>
      </w:r>
      <w:r>
        <w:t>all_of; any_of; none_of</w:t>
      </w:r>
      <w:bookmarkEnd w:id="17"/>
    </w:p>
    <w:p w:rsidR="00315458" w:rsidRDefault="00315458" w:rsidP="00315458">
      <w:pPr>
        <w:bidi w:val="0"/>
        <w:spacing w:after="0" w:line="276" w:lineRule="auto"/>
        <w:rPr>
          <w:rtl/>
        </w:rPr>
      </w:pPr>
      <w:r>
        <w:t xml:space="preserve">// </w:t>
      </w:r>
      <w:proofErr w:type="gramStart"/>
      <w:r>
        <w:t>Count.cpp :</w:t>
      </w:r>
      <w:proofErr w:type="gramEnd"/>
      <w:r>
        <w:t xml:space="preserve"> </w:t>
      </w:r>
    </w:p>
    <w:p w:rsidR="00315458" w:rsidRDefault="00315458" w:rsidP="00315458">
      <w:pPr>
        <w:bidi w:val="0"/>
        <w:spacing w:after="0" w:line="276" w:lineRule="auto"/>
        <w:rPr>
          <w:rtl/>
        </w:rPr>
      </w:pPr>
    </w:p>
    <w:p w:rsidR="00315458" w:rsidRPr="00315458" w:rsidRDefault="00315458" w:rsidP="00315458">
      <w:pPr>
        <w:bidi w:val="0"/>
        <w:spacing w:after="0" w:line="276" w:lineRule="auto"/>
        <w:rPr>
          <w:sz w:val="18"/>
          <w:szCs w:val="18"/>
        </w:rPr>
      </w:pPr>
      <w:r w:rsidRPr="00315458">
        <w:rPr>
          <w:sz w:val="18"/>
          <w:szCs w:val="18"/>
        </w:rPr>
        <w:t>#include "</w:t>
      </w:r>
      <w:proofErr w:type="spellStart"/>
      <w:r w:rsidRPr="00315458">
        <w:rPr>
          <w:sz w:val="18"/>
          <w:szCs w:val="18"/>
        </w:rPr>
        <w:t>stdafx.h</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#include &lt;vector&gt;</w:t>
      </w:r>
    </w:p>
    <w:p w:rsidR="00315458" w:rsidRPr="00315458" w:rsidRDefault="00315458" w:rsidP="00315458">
      <w:pPr>
        <w:bidi w:val="0"/>
        <w:spacing w:after="0" w:line="276" w:lineRule="auto"/>
        <w:rPr>
          <w:sz w:val="18"/>
          <w:szCs w:val="18"/>
        </w:rPr>
      </w:pPr>
      <w:r w:rsidRPr="00315458">
        <w:rPr>
          <w:sz w:val="18"/>
          <w:szCs w:val="18"/>
        </w:rPr>
        <w:t>#include &lt;string&gt;</w:t>
      </w:r>
    </w:p>
    <w:p w:rsidR="00315458" w:rsidRPr="00315458" w:rsidRDefault="00315458" w:rsidP="00315458">
      <w:pPr>
        <w:bidi w:val="0"/>
        <w:spacing w:after="0" w:line="276" w:lineRule="auto"/>
        <w:rPr>
          <w:sz w:val="18"/>
          <w:szCs w:val="18"/>
        </w:rPr>
      </w:pPr>
      <w:r w:rsidRPr="00315458">
        <w:rPr>
          <w:sz w:val="18"/>
          <w:szCs w:val="18"/>
        </w:rPr>
        <w:t>#include &lt;algorithm&gt;</w:t>
      </w:r>
    </w:p>
    <w:p w:rsidR="00315458" w:rsidRPr="00315458" w:rsidRDefault="00315458" w:rsidP="00315458">
      <w:pPr>
        <w:bidi w:val="0"/>
        <w:spacing w:after="0" w:line="276" w:lineRule="auto"/>
        <w:rPr>
          <w:sz w:val="18"/>
          <w:szCs w:val="18"/>
        </w:rPr>
      </w:pPr>
      <w:r w:rsidRPr="00315458">
        <w:rPr>
          <w:sz w:val="18"/>
          <w:szCs w:val="18"/>
        </w:rPr>
        <w:t>#include &lt;map&gt;</w:t>
      </w:r>
    </w:p>
    <w:p w:rsidR="00315458" w:rsidRPr="00315458" w:rsidRDefault="00315458" w:rsidP="00315458">
      <w:pPr>
        <w:bidi w:val="0"/>
        <w:spacing w:after="0" w:line="276" w:lineRule="auto"/>
        <w:rPr>
          <w:sz w:val="18"/>
          <w:szCs w:val="18"/>
        </w:rPr>
      </w:pPr>
      <w:proofErr w:type="gramStart"/>
      <w:r w:rsidRPr="00315458">
        <w:rPr>
          <w:sz w:val="18"/>
          <w:szCs w:val="18"/>
        </w:rPr>
        <w:t>using</w:t>
      </w:r>
      <w:proofErr w:type="gramEnd"/>
      <w:r w:rsidRPr="00315458">
        <w:rPr>
          <w:sz w:val="18"/>
          <w:szCs w:val="18"/>
        </w:rPr>
        <w:t xml:space="preserve"> namespace </w:t>
      </w:r>
      <w:proofErr w:type="spellStart"/>
      <w:r w:rsidRPr="00315458">
        <w:rPr>
          <w:sz w:val="18"/>
          <w:szCs w:val="18"/>
        </w:rPr>
        <w:t>std</w:t>
      </w:r>
      <w:proofErr w:type="spellEnd"/>
      <w:r w:rsidRPr="00315458">
        <w:rPr>
          <w:sz w:val="18"/>
          <w:szCs w:val="18"/>
        </w:rPr>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proofErr w:type="spellStart"/>
      <w:proofErr w:type="gramStart"/>
      <w:r w:rsidRPr="00315458">
        <w:rPr>
          <w:sz w:val="18"/>
          <w:szCs w:val="18"/>
        </w:rPr>
        <w:t>int</w:t>
      </w:r>
      <w:proofErr w:type="spellEnd"/>
      <w:proofErr w:type="gramEnd"/>
      <w:r w:rsidRPr="00315458">
        <w:rPr>
          <w:sz w:val="18"/>
          <w:szCs w:val="18"/>
        </w:rPr>
        <w:t xml:space="preserve"> main()</w:t>
      </w:r>
    </w:p>
    <w:p w:rsidR="00315458" w:rsidRPr="00315458" w:rsidRDefault="00315458" w:rsidP="00315458">
      <w:pPr>
        <w:bidi w:val="0"/>
        <w:spacing w:after="0" w:line="276" w:lineRule="auto"/>
        <w:rPr>
          <w:sz w:val="18"/>
          <w:szCs w:val="18"/>
          <w:rtl/>
        </w:rPr>
      </w:pPr>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lastRenderedPageBreak/>
        <w:tab/>
        <w:t>vector&lt;</w:t>
      </w:r>
      <w:proofErr w:type="spellStart"/>
      <w:r w:rsidRPr="00315458">
        <w:rPr>
          <w:sz w:val="18"/>
          <w:szCs w:val="18"/>
        </w:rPr>
        <w:t>int</w:t>
      </w:r>
      <w:proofErr w:type="spellEnd"/>
      <w:r w:rsidRPr="00315458">
        <w:rPr>
          <w:sz w:val="18"/>
          <w:szCs w:val="18"/>
        </w:rPr>
        <w:t>&gt; v{ 2,7,1,6,2,-2,4,0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//count how many entries have the target value (2)</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twos = 0;</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w:t>
      </w:r>
      <w:proofErr w:type="spellStart"/>
      <w:r w:rsidRPr="00315458">
        <w:rPr>
          <w:sz w:val="18"/>
          <w:szCs w:val="18"/>
        </w:rPr>
        <w:t>const</w:t>
      </w:r>
      <w:proofErr w:type="spellEnd"/>
      <w:r w:rsidRPr="00315458">
        <w:rPr>
          <w:sz w:val="18"/>
          <w:szCs w:val="18"/>
        </w:rPr>
        <w:t xml:space="preserve"> target = 2;</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for</w:t>
      </w:r>
      <w:proofErr w:type="gramEnd"/>
      <w:r w:rsidRPr="00315458">
        <w:rPr>
          <w:sz w:val="18"/>
          <w:szCs w:val="18"/>
        </w:rPr>
        <w:t xml:space="preserve"> (</w:t>
      </w:r>
      <w:proofErr w:type="spellStart"/>
      <w:r w:rsidRPr="00315458">
        <w:rPr>
          <w:sz w:val="18"/>
          <w:szCs w:val="18"/>
        </w:rPr>
        <w:t>size_t</w:t>
      </w:r>
      <w:proofErr w:type="spellEnd"/>
      <w:r w:rsidRPr="00315458">
        <w:rPr>
          <w:sz w:val="18"/>
          <w:szCs w:val="18"/>
        </w:rPr>
        <w:t xml:space="preserve"> </w:t>
      </w:r>
      <w:proofErr w:type="spellStart"/>
      <w:r w:rsidRPr="00315458">
        <w:rPr>
          <w:sz w:val="18"/>
          <w:szCs w:val="18"/>
        </w:rPr>
        <w:t>i</w:t>
      </w:r>
      <w:proofErr w:type="spellEnd"/>
      <w:r w:rsidRPr="00315458">
        <w:rPr>
          <w:sz w:val="18"/>
          <w:szCs w:val="18"/>
        </w:rPr>
        <w:t xml:space="preserve"> = 0; </w:t>
      </w:r>
      <w:proofErr w:type="spellStart"/>
      <w:r w:rsidRPr="00315458">
        <w:rPr>
          <w:sz w:val="18"/>
          <w:szCs w:val="18"/>
        </w:rPr>
        <w:t>i</w:t>
      </w:r>
      <w:proofErr w:type="spellEnd"/>
      <w:r w:rsidRPr="00315458">
        <w:rPr>
          <w:sz w:val="18"/>
          <w:szCs w:val="18"/>
        </w:rPr>
        <w:t xml:space="preserve"> &lt; </w:t>
      </w:r>
      <w:proofErr w:type="spellStart"/>
      <w:r w:rsidRPr="00315458">
        <w:rPr>
          <w:sz w:val="18"/>
          <w:szCs w:val="18"/>
        </w:rPr>
        <w:t>v.size</w:t>
      </w:r>
      <w:proofErr w:type="spellEnd"/>
      <w:r w:rsidRPr="00315458">
        <w:rPr>
          <w:sz w:val="18"/>
          <w:szCs w:val="18"/>
        </w:rPr>
        <w:t xml:space="preserve">(); </w:t>
      </w:r>
      <w:proofErr w:type="spellStart"/>
      <w:r w:rsidRPr="00315458">
        <w:rPr>
          <w:sz w:val="18"/>
          <w:szCs w:val="18"/>
        </w:rPr>
        <w:t>i</w:t>
      </w:r>
      <w:proofErr w:type="spell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if</w:t>
      </w:r>
      <w:proofErr w:type="gramEnd"/>
      <w:r w:rsidRPr="00315458">
        <w:rPr>
          <w:sz w:val="18"/>
          <w:szCs w:val="18"/>
        </w:rPr>
        <w:t xml:space="preserve"> (v[</w:t>
      </w:r>
      <w:proofErr w:type="spellStart"/>
      <w:r w:rsidRPr="00315458">
        <w:rPr>
          <w:sz w:val="18"/>
          <w:szCs w:val="18"/>
        </w:rPr>
        <w:t>i</w:t>
      </w:r>
      <w:proofErr w:type="spellEnd"/>
      <w:r w:rsidRPr="00315458">
        <w:rPr>
          <w:sz w:val="18"/>
          <w:szCs w:val="18"/>
        </w:rPr>
        <w:t>] == target)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r w:rsidRPr="00315458">
        <w:rPr>
          <w:sz w:val="18"/>
          <w:szCs w:val="18"/>
        </w:rPr>
        <w:tab/>
      </w:r>
      <w:proofErr w:type="gramStart"/>
      <w:r w:rsidRPr="00315458">
        <w:rPr>
          <w:sz w:val="18"/>
          <w:szCs w:val="18"/>
        </w:rPr>
        <w:t>twos</w:t>
      </w:r>
      <w:proofErr w:type="gram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twos</w:t>
      </w:r>
      <w:proofErr w:type="gramEnd"/>
      <w:r w:rsidRPr="00315458">
        <w:rPr>
          <w:sz w:val="18"/>
          <w:szCs w:val="18"/>
        </w:rPr>
        <w:t xml:space="preserve"> = count(</w:t>
      </w:r>
      <w:proofErr w:type="spellStart"/>
      <w:r w:rsidRPr="00315458">
        <w:rPr>
          <w:sz w:val="18"/>
          <w:szCs w:val="18"/>
        </w:rPr>
        <w:t>v.begin</w:t>
      </w:r>
      <w:proofErr w:type="spellEnd"/>
      <w:r w:rsidRPr="00315458">
        <w:rPr>
          <w:sz w:val="18"/>
          <w:szCs w:val="18"/>
        </w:rPr>
        <w:t xml:space="preserve">(), </w:t>
      </w:r>
      <w:proofErr w:type="spellStart"/>
      <w:r w:rsidRPr="00315458">
        <w:rPr>
          <w:sz w:val="18"/>
          <w:szCs w:val="18"/>
        </w:rPr>
        <w:t>v.end</w:t>
      </w:r>
      <w:proofErr w:type="spellEnd"/>
      <w:r w:rsidRPr="00315458">
        <w:rPr>
          <w:sz w:val="18"/>
          <w:szCs w:val="18"/>
        </w:rPr>
        <w:t>(), target);</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twos</w:t>
      </w:r>
      <w:proofErr w:type="gramEnd"/>
      <w:r w:rsidRPr="00315458">
        <w:rPr>
          <w:sz w:val="18"/>
          <w:szCs w:val="18"/>
        </w:rPr>
        <w:t xml:space="preserve"> = count(begin(v), end(v), target);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//count how many entries are odd</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odds = 0;</w:t>
      </w: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for</w:t>
      </w:r>
      <w:proofErr w:type="gramEnd"/>
      <w:r w:rsidRPr="00315458">
        <w:rPr>
          <w:sz w:val="18"/>
          <w:szCs w:val="18"/>
        </w:rPr>
        <w:t xml:space="preserve"> (auto </w:t>
      </w:r>
      <w:proofErr w:type="spellStart"/>
      <w:r w:rsidRPr="00315458">
        <w:rPr>
          <w:sz w:val="18"/>
          <w:szCs w:val="18"/>
        </w:rPr>
        <w:t>elem</w:t>
      </w:r>
      <w:proofErr w:type="spellEnd"/>
      <w:r w:rsidRPr="00315458">
        <w:rPr>
          <w:sz w:val="18"/>
          <w:szCs w:val="18"/>
        </w:rPr>
        <w:t xml:space="preserve"> : v)</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if</w:t>
      </w:r>
      <w:proofErr w:type="gramEnd"/>
      <w:r w:rsidRPr="00315458">
        <w:rPr>
          <w:sz w:val="18"/>
          <w:szCs w:val="18"/>
        </w:rPr>
        <w:t xml:space="preserve"> (</w:t>
      </w:r>
      <w:proofErr w:type="spellStart"/>
      <w:r w:rsidRPr="00315458">
        <w:rPr>
          <w:sz w:val="18"/>
          <w:szCs w:val="18"/>
        </w:rPr>
        <w:t>elem</w:t>
      </w:r>
      <w:proofErr w:type="spellEnd"/>
      <w:r w:rsidRPr="00315458">
        <w:rPr>
          <w:sz w:val="18"/>
          <w:szCs w:val="18"/>
        </w:rPr>
        <w:t xml:space="preserve"> % 2 != 0)</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r w:rsidRPr="00315458">
        <w:rPr>
          <w:sz w:val="18"/>
          <w:szCs w:val="18"/>
        </w:rPr>
        <w:tab/>
      </w:r>
      <w:proofErr w:type="gramStart"/>
      <w:r w:rsidRPr="00315458">
        <w:rPr>
          <w:sz w:val="18"/>
          <w:szCs w:val="18"/>
        </w:rPr>
        <w:t>odds</w:t>
      </w:r>
      <w:proofErr w:type="gramEnd"/>
      <w:r w:rsidRPr="00315458">
        <w:rPr>
          <w:sz w:val="18"/>
          <w:szCs w:val="18"/>
        </w:rPr>
        <w:t>++;</w:t>
      </w:r>
    </w:p>
    <w:p w:rsidR="00315458" w:rsidRPr="00315458" w:rsidRDefault="00315458" w:rsidP="00315458">
      <w:pPr>
        <w:bidi w:val="0"/>
        <w:spacing w:after="0" w:line="276" w:lineRule="auto"/>
        <w:rPr>
          <w:sz w:val="18"/>
          <w:szCs w:val="18"/>
          <w:rtl/>
        </w:rPr>
      </w:pPr>
      <w:r w:rsidRPr="00315458">
        <w:rPr>
          <w:sz w:val="18"/>
          <w:szCs w:val="18"/>
        </w:rPr>
        <w:tab/>
      </w:r>
      <w:r w:rsidRPr="00315458">
        <w:rPr>
          <w:sz w:val="18"/>
          <w:szCs w:val="18"/>
        </w:rPr>
        <w:tab/>
        <w:t>}</w:t>
      </w:r>
    </w:p>
    <w:p w:rsidR="00315458" w:rsidRPr="00315458" w:rsidRDefault="00315458" w:rsidP="00315458">
      <w:pPr>
        <w:bidi w:val="0"/>
        <w:spacing w:after="0" w:line="276" w:lineRule="auto"/>
        <w:rPr>
          <w:sz w:val="18"/>
          <w:szCs w:val="18"/>
          <w:rtl/>
        </w:rPr>
      </w:pPr>
      <w:r w:rsidRPr="00315458">
        <w:rPr>
          <w:sz w:val="18"/>
          <w:szCs w:val="18"/>
        </w:rPr>
        <w:tab/>
        <w:t>}</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odds</w:t>
      </w:r>
      <w:proofErr w:type="gramEnd"/>
      <w:r w:rsidRPr="00315458">
        <w:rPr>
          <w:sz w:val="18"/>
          <w:szCs w:val="18"/>
        </w:rPr>
        <w:t xml:space="preserve"> = </w:t>
      </w:r>
      <w:proofErr w:type="spellStart"/>
      <w:r w:rsidRPr="00315458">
        <w:rPr>
          <w:sz w:val="18"/>
          <w:szCs w:val="18"/>
        </w:rPr>
        <w:t>count_if</w:t>
      </w:r>
      <w:proofErr w:type="spellEnd"/>
      <w:r w:rsidRPr="00315458">
        <w:rPr>
          <w:sz w:val="18"/>
          <w:szCs w:val="18"/>
        </w:rPr>
        <w:t xml:space="preserve">(begin(v), end(v), [](auto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map&lt;</w:t>
      </w:r>
      <w:proofErr w:type="spellStart"/>
      <w:r w:rsidRPr="00315458">
        <w:rPr>
          <w:sz w:val="18"/>
          <w:szCs w:val="18"/>
        </w:rPr>
        <w:t>int</w:t>
      </w:r>
      <w:proofErr w:type="spellEnd"/>
      <w:r w:rsidRPr="00315458">
        <w:rPr>
          <w:sz w:val="18"/>
          <w:szCs w:val="18"/>
        </w:rPr>
        <w:t xml:space="preserve">, </w:t>
      </w:r>
      <w:proofErr w:type="spellStart"/>
      <w:r w:rsidRPr="00315458">
        <w:rPr>
          <w:sz w:val="18"/>
          <w:szCs w:val="18"/>
        </w:rPr>
        <w:t>int</w:t>
      </w:r>
      <w:proofErr w:type="spellEnd"/>
      <w:r w:rsidRPr="00315458">
        <w:rPr>
          <w:sz w:val="18"/>
          <w:szCs w:val="18"/>
        </w:rPr>
        <w:t xml:space="preserve">&gt; </w:t>
      </w:r>
      <w:proofErr w:type="spellStart"/>
      <w:r w:rsidRPr="00315458">
        <w:rPr>
          <w:sz w:val="18"/>
          <w:szCs w:val="18"/>
        </w:rPr>
        <w:t>monthlengths</w:t>
      </w:r>
      <w:proofErr w:type="spellEnd"/>
      <w:r w:rsidRPr="00315458">
        <w:rPr>
          <w:sz w:val="18"/>
          <w:szCs w:val="18"/>
        </w:rPr>
        <w:t>{ { 1,31 },{ 2,28 },{ 3,31 },{ 4,30 },{ 5,31 },{ 6,30 },{ 7,31 },{ 8,31 },{ 9,30 },{ 10,31 },{ 11,30 },{ 12,31 }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int</w:t>
      </w:r>
      <w:proofErr w:type="spellEnd"/>
      <w:proofErr w:type="gramEnd"/>
      <w:r w:rsidRPr="00315458">
        <w:rPr>
          <w:sz w:val="18"/>
          <w:szCs w:val="18"/>
        </w:rPr>
        <w:t xml:space="preserve"> </w:t>
      </w:r>
      <w:proofErr w:type="spellStart"/>
      <w:r w:rsidRPr="00315458">
        <w:rPr>
          <w:sz w:val="18"/>
          <w:szCs w:val="18"/>
        </w:rPr>
        <w:t>longmonths</w:t>
      </w:r>
      <w:proofErr w:type="spellEnd"/>
      <w:r w:rsidRPr="00315458">
        <w:rPr>
          <w:sz w:val="18"/>
          <w:szCs w:val="18"/>
        </w:rPr>
        <w:t xml:space="preserve"> = </w:t>
      </w:r>
      <w:proofErr w:type="spellStart"/>
      <w:r w:rsidRPr="00315458">
        <w:rPr>
          <w:sz w:val="18"/>
          <w:szCs w:val="18"/>
        </w:rPr>
        <w:t>count_if</w:t>
      </w:r>
      <w:proofErr w:type="spellEnd"/>
      <w:r w:rsidRPr="00315458">
        <w:rPr>
          <w:sz w:val="18"/>
          <w:szCs w:val="18"/>
        </w:rPr>
        <w:t>(begin(</w:t>
      </w:r>
      <w:proofErr w:type="spellStart"/>
      <w:r w:rsidRPr="00315458">
        <w:rPr>
          <w:sz w:val="18"/>
          <w:szCs w:val="18"/>
        </w:rPr>
        <w:t>monthlengths</w:t>
      </w:r>
      <w:proofErr w:type="spellEnd"/>
      <w:r w:rsidRPr="00315458">
        <w:rPr>
          <w:sz w:val="18"/>
          <w:szCs w:val="18"/>
        </w:rPr>
        <w:t>), end(</w:t>
      </w:r>
      <w:proofErr w:type="spellStart"/>
      <w:r w:rsidRPr="00315458">
        <w:rPr>
          <w:sz w:val="18"/>
          <w:szCs w:val="18"/>
        </w:rPr>
        <w:t>monthlengths</w:t>
      </w:r>
      <w:proofErr w:type="spellEnd"/>
      <w:r w:rsidRPr="00315458">
        <w:rPr>
          <w:sz w:val="18"/>
          <w:szCs w:val="18"/>
        </w:rPr>
        <w:t xml:space="preserve">), [](auto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elem.second</w:t>
      </w:r>
      <w:proofErr w:type="spellEnd"/>
      <w:r w:rsidRPr="00315458">
        <w:rPr>
          <w:sz w:val="18"/>
          <w:szCs w:val="18"/>
        </w:rPr>
        <w:t xml:space="preserve"> == 31;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t>//are all, any, or none of the values odd? (Conclude from number of odd entries)</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bool</w:t>
      </w:r>
      <w:proofErr w:type="spellEnd"/>
      <w:proofErr w:type="gramEnd"/>
      <w:r w:rsidRPr="00315458">
        <w:rPr>
          <w:sz w:val="18"/>
          <w:szCs w:val="18"/>
        </w:rPr>
        <w:t xml:space="preserve"> </w:t>
      </w:r>
      <w:proofErr w:type="spellStart"/>
      <w:r w:rsidRPr="00315458">
        <w:rPr>
          <w:sz w:val="18"/>
          <w:szCs w:val="18"/>
        </w:rPr>
        <w:t>allof</w:t>
      </w:r>
      <w:proofErr w:type="spellEnd"/>
      <w:r w:rsidRPr="00315458">
        <w:rPr>
          <w:sz w:val="18"/>
          <w:szCs w:val="18"/>
        </w:rPr>
        <w:t xml:space="preserve">, </w:t>
      </w:r>
      <w:proofErr w:type="spellStart"/>
      <w:r w:rsidRPr="00315458">
        <w:rPr>
          <w:sz w:val="18"/>
          <w:szCs w:val="18"/>
        </w:rPr>
        <w:t>noneof</w:t>
      </w:r>
      <w:proofErr w:type="spellEnd"/>
      <w:r w:rsidRPr="00315458">
        <w:rPr>
          <w:sz w:val="18"/>
          <w:szCs w:val="18"/>
        </w:rPr>
        <w:t xml:space="preserve">, </w:t>
      </w:r>
      <w:proofErr w:type="spellStart"/>
      <w:r w:rsidRPr="00315458">
        <w:rPr>
          <w:sz w:val="18"/>
          <w:szCs w:val="18"/>
        </w:rPr>
        <w:t>anyof</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allof</w:t>
      </w:r>
      <w:proofErr w:type="spellEnd"/>
      <w:proofErr w:type="gramEnd"/>
      <w:r w:rsidRPr="00315458">
        <w:rPr>
          <w:sz w:val="18"/>
          <w:szCs w:val="18"/>
        </w:rPr>
        <w:t xml:space="preserve"> = (odds == </w:t>
      </w:r>
      <w:proofErr w:type="spellStart"/>
      <w:r w:rsidRPr="00315458">
        <w:rPr>
          <w:sz w:val="18"/>
          <w:szCs w:val="18"/>
        </w:rPr>
        <w:t>v.size</w:t>
      </w:r>
      <w:proofErr w:type="spellEnd"/>
      <w:r w:rsidRPr="00315458">
        <w:rPr>
          <w:sz w:val="18"/>
          <w:szCs w:val="18"/>
        </w:rPr>
        <w:t>());</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noneof</w:t>
      </w:r>
      <w:proofErr w:type="spellEnd"/>
      <w:proofErr w:type="gramEnd"/>
      <w:r w:rsidRPr="00315458">
        <w:rPr>
          <w:sz w:val="18"/>
          <w:szCs w:val="18"/>
        </w:rPr>
        <w:t xml:space="preserve"> = (odds == 0);</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anyof</w:t>
      </w:r>
      <w:proofErr w:type="spellEnd"/>
      <w:proofErr w:type="gramEnd"/>
      <w:r w:rsidRPr="00315458">
        <w:rPr>
          <w:sz w:val="18"/>
          <w:szCs w:val="18"/>
        </w:rPr>
        <w:t xml:space="preserve"> = (odds &gt; 0);</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allof</w:t>
      </w:r>
      <w:proofErr w:type="spellEnd"/>
      <w:proofErr w:type="gramEnd"/>
      <w:r w:rsidRPr="00315458">
        <w:rPr>
          <w:sz w:val="18"/>
          <w:szCs w:val="18"/>
        </w:rPr>
        <w:t xml:space="preserve"> = </w:t>
      </w:r>
      <w:proofErr w:type="spellStart"/>
      <w:r w:rsidRPr="00315458">
        <w:rPr>
          <w:sz w:val="18"/>
          <w:szCs w:val="18"/>
        </w:rPr>
        <w:t>all_of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noneof</w:t>
      </w:r>
      <w:proofErr w:type="spellEnd"/>
      <w:proofErr w:type="gramEnd"/>
      <w:r w:rsidRPr="00315458">
        <w:rPr>
          <w:sz w:val="18"/>
          <w:szCs w:val="18"/>
        </w:rPr>
        <w:t xml:space="preserve"> = </w:t>
      </w:r>
      <w:proofErr w:type="spellStart"/>
      <w:r w:rsidRPr="00315458">
        <w:rPr>
          <w:sz w:val="18"/>
          <w:szCs w:val="18"/>
        </w:rPr>
        <w:t>none_of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Pr>
      </w:pPr>
      <w:r w:rsidRPr="00315458">
        <w:rPr>
          <w:sz w:val="18"/>
          <w:szCs w:val="18"/>
        </w:rPr>
        <w:tab/>
      </w:r>
      <w:proofErr w:type="spellStart"/>
      <w:proofErr w:type="gramStart"/>
      <w:r w:rsidRPr="00315458">
        <w:rPr>
          <w:sz w:val="18"/>
          <w:szCs w:val="18"/>
        </w:rPr>
        <w:t>anyof</w:t>
      </w:r>
      <w:proofErr w:type="spellEnd"/>
      <w:proofErr w:type="gramEnd"/>
      <w:r w:rsidRPr="00315458">
        <w:rPr>
          <w:sz w:val="18"/>
          <w:szCs w:val="18"/>
        </w:rPr>
        <w:t xml:space="preserve"> = </w:t>
      </w:r>
      <w:proofErr w:type="spellStart"/>
      <w:r w:rsidRPr="00315458">
        <w:rPr>
          <w:sz w:val="18"/>
          <w:szCs w:val="18"/>
        </w:rPr>
        <w:t>any_of</w:t>
      </w:r>
      <w:proofErr w:type="spellEnd"/>
      <w:r w:rsidRPr="00315458">
        <w:rPr>
          <w:sz w:val="18"/>
          <w:szCs w:val="18"/>
        </w:rPr>
        <w:t xml:space="preserve">(begin(v), end(v), </w:t>
      </w:r>
    </w:p>
    <w:p w:rsidR="00315458" w:rsidRPr="00315458" w:rsidRDefault="00315458" w:rsidP="00315458">
      <w:pPr>
        <w:bidi w:val="0"/>
        <w:spacing w:after="0" w:line="276" w:lineRule="auto"/>
        <w:rPr>
          <w:sz w:val="18"/>
          <w:szCs w:val="18"/>
        </w:rPr>
      </w:pPr>
      <w:r w:rsidRPr="00315458">
        <w:rPr>
          <w:sz w:val="18"/>
          <w:szCs w:val="18"/>
        </w:rPr>
        <w:tab/>
      </w:r>
      <w:r w:rsidRPr="00315458">
        <w:rPr>
          <w:sz w:val="18"/>
          <w:szCs w:val="18"/>
        </w:rPr>
        <w:tab/>
      </w:r>
      <w:proofErr w:type="gramStart"/>
      <w:r w:rsidRPr="00315458">
        <w:rPr>
          <w:sz w:val="18"/>
          <w:szCs w:val="18"/>
        </w:rPr>
        <w:t>[](</w:t>
      </w:r>
      <w:proofErr w:type="gramEnd"/>
      <w:r w:rsidRPr="00315458">
        <w:rPr>
          <w:sz w:val="18"/>
          <w:szCs w:val="18"/>
        </w:rPr>
        <w:t xml:space="preserve">auto </w:t>
      </w:r>
      <w:proofErr w:type="spellStart"/>
      <w:r w:rsidRPr="00315458">
        <w:rPr>
          <w:sz w:val="18"/>
          <w:szCs w:val="18"/>
        </w:rPr>
        <w:t>elem</w:t>
      </w:r>
      <w:proofErr w:type="spellEnd"/>
      <w:r w:rsidRPr="00315458">
        <w:rPr>
          <w:sz w:val="18"/>
          <w:szCs w:val="18"/>
        </w:rPr>
        <w:t xml:space="preserve">) {return </w:t>
      </w:r>
      <w:proofErr w:type="spellStart"/>
      <w:r w:rsidRPr="00315458">
        <w:rPr>
          <w:sz w:val="18"/>
          <w:szCs w:val="18"/>
        </w:rPr>
        <w:t>elem</w:t>
      </w:r>
      <w:proofErr w:type="spellEnd"/>
      <w:r w:rsidRPr="00315458">
        <w:rPr>
          <w:sz w:val="18"/>
          <w:szCs w:val="18"/>
        </w:rPr>
        <w:t xml:space="preserve"> % 2 != 0; });</w:t>
      </w: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tl/>
        </w:rPr>
      </w:pPr>
    </w:p>
    <w:p w:rsidR="00315458" w:rsidRPr="00315458" w:rsidRDefault="00315458" w:rsidP="00315458">
      <w:pPr>
        <w:bidi w:val="0"/>
        <w:spacing w:after="0" w:line="276" w:lineRule="auto"/>
        <w:rPr>
          <w:sz w:val="18"/>
          <w:szCs w:val="18"/>
        </w:rPr>
      </w:pPr>
      <w:r w:rsidRPr="00315458">
        <w:rPr>
          <w:sz w:val="18"/>
          <w:szCs w:val="18"/>
        </w:rPr>
        <w:tab/>
      </w:r>
      <w:proofErr w:type="gramStart"/>
      <w:r w:rsidRPr="00315458">
        <w:rPr>
          <w:sz w:val="18"/>
          <w:szCs w:val="18"/>
        </w:rPr>
        <w:t>return</w:t>
      </w:r>
      <w:proofErr w:type="gramEnd"/>
      <w:r w:rsidRPr="00315458">
        <w:rPr>
          <w:sz w:val="18"/>
          <w:szCs w:val="18"/>
        </w:rPr>
        <w:t xml:space="preserve"> 0;</w:t>
      </w:r>
    </w:p>
    <w:p w:rsidR="00315458" w:rsidRDefault="00315458" w:rsidP="00315458">
      <w:pPr>
        <w:bidi w:val="0"/>
        <w:spacing w:after="0" w:line="276" w:lineRule="auto"/>
        <w:rPr>
          <w:sz w:val="18"/>
          <w:szCs w:val="18"/>
        </w:rPr>
      </w:pPr>
      <w:r w:rsidRPr="00315458">
        <w:rPr>
          <w:sz w:val="18"/>
          <w:szCs w:val="18"/>
        </w:rPr>
        <w:t>}</w:t>
      </w:r>
    </w:p>
    <w:p w:rsidR="000D0C1A" w:rsidRDefault="000D0C1A" w:rsidP="000D0C1A">
      <w:pPr>
        <w:pStyle w:val="Heading3"/>
        <w:bidi w:val="0"/>
      </w:pPr>
      <w:bookmarkStart w:id="18" w:name="_Toc531882505"/>
      <w:r>
        <w:t>find, find_if</w:t>
      </w:r>
      <w:bookmarkEnd w:id="18"/>
    </w:p>
    <w:p w:rsidR="00266542" w:rsidRPr="00266542" w:rsidRDefault="00266542" w:rsidP="00266542">
      <w:pPr>
        <w:bidi w:val="0"/>
        <w:spacing w:after="0" w:line="276" w:lineRule="auto"/>
        <w:rPr>
          <w:sz w:val="18"/>
          <w:szCs w:val="18"/>
          <w:rtl/>
        </w:rPr>
      </w:pPr>
      <w:r w:rsidRPr="00266542">
        <w:rPr>
          <w:sz w:val="18"/>
          <w:szCs w:val="18"/>
        </w:rPr>
        <w:lastRenderedPageBreak/>
        <w:t xml:space="preserve">// </w:t>
      </w:r>
      <w:proofErr w:type="gramStart"/>
      <w:r w:rsidRPr="00266542">
        <w:rPr>
          <w:sz w:val="18"/>
          <w:szCs w:val="18"/>
        </w:rPr>
        <w:t>Find.cpp :</w:t>
      </w:r>
      <w:proofErr w:type="gramEnd"/>
      <w:r w:rsidRPr="00266542">
        <w:rPr>
          <w:sz w:val="18"/>
          <w:szCs w:val="18"/>
        </w:rPr>
        <w:t xml:space="preserve"> </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#include "</w:t>
      </w:r>
      <w:proofErr w:type="spellStart"/>
      <w:r w:rsidRPr="00266542">
        <w:rPr>
          <w:sz w:val="18"/>
          <w:szCs w:val="18"/>
        </w:rPr>
        <w:t>stdafx.h</w:t>
      </w:r>
      <w:proofErr w:type="spell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#include &lt;vector&gt;</w:t>
      </w:r>
    </w:p>
    <w:p w:rsidR="00266542" w:rsidRPr="00266542" w:rsidRDefault="00266542" w:rsidP="00266542">
      <w:pPr>
        <w:bidi w:val="0"/>
        <w:spacing w:after="0" w:line="276" w:lineRule="auto"/>
        <w:rPr>
          <w:sz w:val="18"/>
          <w:szCs w:val="18"/>
        </w:rPr>
      </w:pPr>
      <w:r w:rsidRPr="00266542">
        <w:rPr>
          <w:sz w:val="18"/>
          <w:szCs w:val="18"/>
        </w:rPr>
        <w:t>#include &lt;string&gt;</w:t>
      </w:r>
    </w:p>
    <w:p w:rsidR="00266542" w:rsidRPr="00266542" w:rsidRDefault="00266542" w:rsidP="00266542">
      <w:pPr>
        <w:bidi w:val="0"/>
        <w:spacing w:after="0" w:line="276" w:lineRule="auto"/>
        <w:rPr>
          <w:sz w:val="18"/>
          <w:szCs w:val="18"/>
        </w:rPr>
      </w:pPr>
      <w:r w:rsidRPr="00266542">
        <w:rPr>
          <w:sz w:val="18"/>
          <w:szCs w:val="18"/>
        </w:rPr>
        <w:t>#include &lt;algorithm&gt;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proofErr w:type="gramStart"/>
      <w:r w:rsidRPr="00266542">
        <w:rPr>
          <w:sz w:val="18"/>
          <w:szCs w:val="18"/>
        </w:rPr>
        <w:t>using</w:t>
      </w:r>
      <w:proofErr w:type="gramEnd"/>
      <w:r w:rsidRPr="00266542">
        <w:rPr>
          <w:sz w:val="18"/>
          <w:szCs w:val="18"/>
        </w:rPr>
        <w:t xml:space="preserve"> namespace </w:t>
      </w:r>
      <w:proofErr w:type="spellStart"/>
      <w:r w:rsidRPr="00266542">
        <w:rPr>
          <w:sz w:val="18"/>
          <w:szCs w:val="18"/>
        </w:rPr>
        <w:t>std</w:t>
      </w:r>
      <w:proofErr w:type="spellEnd"/>
      <w:r w:rsidRPr="00266542">
        <w:rPr>
          <w:sz w:val="18"/>
          <w:szCs w:val="18"/>
        </w:rPr>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proofErr w:type="spellStart"/>
      <w:proofErr w:type="gramStart"/>
      <w:r w:rsidRPr="00266542">
        <w:rPr>
          <w:sz w:val="18"/>
          <w:szCs w:val="18"/>
        </w:rPr>
        <w:t>int</w:t>
      </w:r>
      <w:proofErr w:type="spellEnd"/>
      <w:proofErr w:type="gramEnd"/>
      <w:r w:rsidRPr="00266542">
        <w:rPr>
          <w:sz w:val="18"/>
          <w:szCs w:val="18"/>
        </w:rPr>
        <w:t xml:space="preserve"> main()</w:t>
      </w:r>
    </w:p>
    <w:p w:rsidR="00266542" w:rsidRPr="00266542" w:rsidRDefault="00266542" w:rsidP="00266542">
      <w:pPr>
        <w:bidi w:val="0"/>
        <w:spacing w:after="0" w:line="276" w:lineRule="auto"/>
        <w:rPr>
          <w:sz w:val="18"/>
          <w:szCs w:val="18"/>
          <w:rtl/>
        </w:rPr>
      </w:pPr>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vector&lt;</w:t>
      </w:r>
      <w:proofErr w:type="spellStart"/>
      <w:proofErr w:type="gramEnd"/>
      <w:r w:rsidRPr="00266542">
        <w:rPr>
          <w:sz w:val="18"/>
          <w:szCs w:val="18"/>
        </w:rPr>
        <w:t>int</w:t>
      </w:r>
      <w:proofErr w:type="spellEnd"/>
      <w:r w:rsidRPr="00266542">
        <w:rPr>
          <w:sz w:val="18"/>
          <w:szCs w:val="18"/>
        </w:rPr>
        <w:t>&gt; v{  4, 6, 6, 1, 3, -2, 0, 11, 2, 3, 2, 4, 4, 2, 4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string</w:t>
      </w:r>
      <w:proofErr w:type="gramEnd"/>
      <w:r w:rsidRPr="00266542">
        <w:rPr>
          <w:sz w:val="18"/>
          <w:szCs w:val="18"/>
        </w:rPr>
        <w:t xml:space="preserve"> s{ "Hello I am a sentence" };</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zero in the collection</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auto</w:t>
      </w:r>
      <w:proofErr w:type="gramEnd"/>
      <w:r w:rsidRPr="00266542">
        <w:rPr>
          <w:sz w:val="18"/>
          <w:szCs w:val="18"/>
        </w:rPr>
        <w:t xml:space="preserve"> result = find(begin(v), end(v), 0);</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w:t>
      </w:r>
      <w:proofErr w:type="spellStart"/>
      <w:r w:rsidRPr="00266542">
        <w:rPr>
          <w:sz w:val="18"/>
          <w:szCs w:val="18"/>
        </w:rPr>
        <w:t>weLookedFor</w:t>
      </w:r>
      <w:proofErr w:type="spell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2 after that zero</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find(result, end(v), 2);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if</w:t>
      </w:r>
      <w:proofErr w:type="gramEnd"/>
      <w:r w:rsidRPr="00266542">
        <w:rPr>
          <w:sz w:val="18"/>
          <w:szCs w:val="18"/>
        </w:rPr>
        <w:t xml:space="preserve"> (result != end(v))</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Pr>
      </w:pPr>
      <w:r w:rsidRPr="00266542">
        <w:rPr>
          <w:sz w:val="18"/>
          <w:szCs w:val="18"/>
        </w:rPr>
        <w:tab/>
      </w: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the first a</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auto</w:t>
      </w:r>
      <w:proofErr w:type="gramEnd"/>
      <w:r w:rsidRPr="00266542">
        <w:rPr>
          <w:sz w:val="18"/>
          <w:szCs w:val="18"/>
        </w:rPr>
        <w:t xml:space="preserve"> letter = find(begin(s), end(s), 'a');</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char</w:t>
      </w:r>
      <w:proofErr w:type="gramEnd"/>
      <w:r w:rsidRPr="00266542">
        <w:rPr>
          <w:sz w:val="18"/>
          <w:szCs w:val="18"/>
        </w:rPr>
        <w:t xml:space="preserve"> a = *letter;</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first odd value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find_if</w:t>
      </w:r>
      <w:proofErr w:type="spellEnd"/>
      <w:r w:rsidRPr="00266542">
        <w:rPr>
          <w:sz w:val="18"/>
          <w:szCs w:val="18"/>
        </w:rPr>
        <w:t xml:space="preserve">(begin(v), end(v), [](auto </w:t>
      </w:r>
      <w:proofErr w:type="spellStart"/>
      <w:r w:rsidRPr="00266542">
        <w:rPr>
          <w:sz w:val="18"/>
          <w:szCs w:val="18"/>
        </w:rPr>
        <w:t>elem</w:t>
      </w:r>
      <w:proofErr w:type="spellEnd"/>
      <w:r w:rsidRPr="00266542">
        <w:rPr>
          <w:sz w:val="18"/>
          <w:szCs w:val="18"/>
        </w:rPr>
        <w:t xml:space="preserve">) {return </w:t>
      </w:r>
      <w:proofErr w:type="spellStart"/>
      <w:r w:rsidRPr="00266542">
        <w:rPr>
          <w:sz w:val="18"/>
          <w:szCs w:val="18"/>
        </w:rPr>
        <w:t>elem</w:t>
      </w:r>
      <w:proofErr w:type="spellEnd"/>
      <w:r w:rsidRPr="00266542">
        <w:rPr>
          <w:sz w:val="18"/>
          <w:szCs w:val="18"/>
        </w:rPr>
        <w:t xml:space="preserve"> % 2 != 0; });</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t>//find first even value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find_if_not</w:t>
      </w:r>
      <w:proofErr w:type="spellEnd"/>
      <w:r w:rsidRPr="00266542">
        <w:rPr>
          <w:sz w:val="18"/>
          <w:szCs w:val="18"/>
        </w:rPr>
        <w:t xml:space="preserve">(begin(v), end(v), [](auto </w:t>
      </w:r>
      <w:proofErr w:type="spellStart"/>
      <w:r w:rsidRPr="00266542">
        <w:rPr>
          <w:sz w:val="18"/>
          <w:szCs w:val="18"/>
        </w:rPr>
        <w:t>elem</w:t>
      </w:r>
      <w:proofErr w:type="spellEnd"/>
      <w:r w:rsidRPr="00266542">
        <w:rPr>
          <w:sz w:val="18"/>
          <w:szCs w:val="18"/>
        </w:rPr>
        <w:t xml:space="preserve">) {return </w:t>
      </w:r>
      <w:proofErr w:type="spellStart"/>
      <w:r w:rsidRPr="00266542">
        <w:rPr>
          <w:sz w:val="18"/>
          <w:szCs w:val="18"/>
        </w:rPr>
        <w:t>elem</w:t>
      </w:r>
      <w:proofErr w:type="spellEnd"/>
      <w:r w:rsidRPr="00266542">
        <w:rPr>
          <w:sz w:val="18"/>
          <w:szCs w:val="18"/>
        </w:rPr>
        <w:t xml:space="preserve"> % 2 != 0; });</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Default="00266542" w:rsidP="00266542">
      <w:pPr>
        <w:bidi w:val="0"/>
        <w:spacing w:after="0" w:line="276" w:lineRule="auto"/>
        <w:rPr>
          <w:sz w:val="18"/>
          <w:szCs w:val="18"/>
        </w:rPr>
      </w:pPr>
    </w:p>
    <w:p w:rsidR="004546A3" w:rsidRPr="00266542" w:rsidRDefault="004546A3" w:rsidP="004546A3">
      <w:pPr>
        <w:bidi w:val="0"/>
        <w:spacing w:after="0" w:line="276" w:lineRule="auto"/>
        <w:rPr>
          <w:sz w:val="18"/>
          <w:szCs w:val="18"/>
          <w:rtl/>
        </w:rPr>
      </w:pPr>
      <w:r>
        <w:rPr>
          <w:sz w:val="18"/>
          <w:szCs w:val="18"/>
        </w:rPr>
        <w:tab/>
        <w:t xml:space="preserve">// </w:t>
      </w:r>
      <w:r>
        <w:rPr>
          <w:rFonts w:ascii="Arial" w:hAnsi="Arial" w:cs="Arial"/>
          <w:color w:val="000000"/>
          <w:sz w:val="19"/>
          <w:szCs w:val="19"/>
          <w:shd w:val="clear" w:color="auto" w:fill="FFFFFF"/>
        </w:rPr>
        <w:t>Finds the first character equal to one of the characters in the given character sequence.</w:t>
      </w:r>
    </w:p>
    <w:p w:rsidR="00266542" w:rsidRPr="00266542" w:rsidRDefault="00266542" w:rsidP="00266542">
      <w:pPr>
        <w:bidi w:val="0"/>
        <w:spacing w:after="0" w:line="276" w:lineRule="auto"/>
        <w:rPr>
          <w:sz w:val="18"/>
          <w:szCs w:val="18"/>
        </w:rPr>
      </w:pPr>
      <w:r w:rsidRPr="00266542">
        <w:rPr>
          <w:sz w:val="18"/>
          <w:szCs w:val="18"/>
        </w:rPr>
        <w:tab/>
        <w:t>vector&lt;</w:t>
      </w:r>
      <w:proofErr w:type="spellStart"/>
      <w:r w:rsidRPr="00266542">
        <w:rPr>
          <w:sz w:val="18"/>
          <w:szCs w:val="18"/>
        </w:rPr>
        <w:t>int</w:t>
      </w:r>
      <w:proofErr w:type="spellEnd"/>
      <w:r w:rsidRPr="00266542">
        <w:rPr>
          <w:sz w:val="18"/>
          <w:szCs w:val="18"/>
        </w:rPr>
        <w:t>&gt; primes{ 1,2,3,5,7,11,13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find_first_of</w:t>
      </w:r>
      <w:proofErr w:type="spellEnd"/>
      <w:r w:rsidRPr="00266542">
        <w:rPr>
          <w:sz w:val="18"/>
          <w:szCs w:val="18"/>
        </w:rPr>
        <w:t>(begin(v), end(v), begin(primes), end(primes));</w:t>
      </w:r>
    </w:p>
    <w:p w:rsid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4546A3" w:rsidRPr="00266542" w:rsidRDefault="004546A3" w:rsidP="004546A3">
      <w:pPr>
        <w:bidi w:val="0"/>
        <w:spacing w:after="0" w:line="276" w:lineRule="auto"/>
        <w:rPr>
          <w:sz w:val="18"/>
          <w:szCs w:val="18"/>
        </w:rPr>
      </w:pPr>
    </w:p>
    <w:p w:rsidR="00266542" w:rsidRPr="00266542" w:rsidRDefault="004546A3" w:rsidP="004546A3">
      <w:pPr>
        <w:bidi w:val="0"/>
        <w:spacing w:after="0" w:line="276" w:lineRule="auto"/>
        <w:ind w:firstLine="720"/>
        <w:rPr>
          <w:sz w:val="18"/>
          <w:szCs w:val="18"/>
          <w:rtl/>
        </w:rPr>
      </w:pPr>
      <w:r>
        <w:rPr>
          <w:sz w:val="18"/>
          <w:szCs w:val="18"/>
        </w:rPr>
        <w:t>/</w:t>
      </w:r>
      <w:proofErr w:type="gramStart"/>
      <w:r>
        <w:rPr>
          <w:sz w:val="18"/>
          <w:szCs w:val="18"/>
        </w:rPr>
        <w:t xml:space="preserve">/ </w:t>
      </w:r>
      <w:r>
        <w:rPr>
          <w:rFonts w:ascii="Arial" w:hAnsi="Arial" w:cs="Arial"/>
          <w:color w:val="000000"/>
          <w:sz w:val="19"/>
          <w:szCs w:val="19"/>
          <w:shd w:val="clear" w:color="auto" w:fill="FFFFFF"/>
        </w:rPr>
        <w:t> Searches</w:t>
      </w:r>
      <w:proofErr w:type="gramEnd"/>
      <w:r>
        <w:rPr>
          <w:rFonts w:ascii="Arial" w:hAnsi="Arial" w:cs="Arial"/>
          <w:color w:val="000000"/>
          <w:sz w:val="19"/>
          <w:szCs w:val="19"/>
          <w:shd w:val="clear" w:color="auto" w:fill="FFFFFF"/>
        </w:rPr>
        <w:t xml:space="preserve"> for the first occurrence of the subsequence of elements</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vector&lt;</w:t>
      </w:r>
      <w:proofErr w:type="spellStart"/>
      <w:proofErr w:type="gramEnd"/>
      <w:r w:rsidRPr="00266542">
        <w:rPr>
          <w:sz w:val="18"/>
          <w:szCs w:val="18"/>
        </w:rPr>
        <w:t>int</w:t>
      </w:r>
      <w:proofErr w:type="spellEnd"/>
      <w:r w:rsidRPr="00266542">
        <w:rPr>
          <w:sz w:val="18"/>
          <w:szCs w:val="18"/>
        </w:rPr>
        <w:t>&gt; subsequence{ 2,4 };</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search(begin(v), end(v), begin(subsequence), end(subsequence));</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result++;</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six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string</w:t>
      </w:r>
      <w:proofErr w:type="gramEnd"/>
      <w:r w:rsidRPr="00266542">
        <w:rPr>
          <w:sz w:val="18"/>
          <w:szCs w:val="18"/>
        </w:rPr>
        <w:t xml:space="preserve"> am = "am";</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letter</w:t>
      </w:r>
      <w:proofErr w:type="gramEnd"/>
      <w:r w:rsidRPr="00266542">
        <w:rPr>
          <w:sz w:val="18"/>
          <w:szCs w:val="18"/>
        </w:rPr>
        <w:t xml:space="preserve"> = search(begin(s), end(s), begin(am), end(am));</w:t>
      </w:r>
    </w:p>
    <w:p w:rsidR="00266542" w:rsidRPr="00266542" w:rsidRDefault="00266542" w:rsidP="00266542">
      <w:pPr>
        <w:bidi w:val="0"/>
        <w:spacing w:after="0" w:line="276" w:lineRule="auto"/>
        <w:rPr>
          <w:sz w:val="18"/>
          <w:szCs w:val="18"/>
        </w:rPr>
      </w:pPr>
      <w:r w:rsidRPr="00266542">
        <w:rPr>
          <w:sz w:val="18"/>
          <w:szCs w:val="18"/>
        </w:rPr>
        <w:tab/>
        <w:t>a = *letter;</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lastRenderedPageBreak/>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find_end</w:t>
      </w:r>
      <w:proofErr w:type="spellEnd"/>
      <w:r w:rsidRPr="00266542">
        <w:rPr>
          <w:sz w:val="18"/>
          <w:szCs w:val="18"/>
        </w:rPr>
        <w:t>(begin(v), end(v), begin(subsequence), end(subsequence));</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if</w:t>
      </w:r>
      <w:proofErr w:type="gramEnd"/>
      <w:r w:rsidRPr="00266542">
        <w:rPr>
          <w:sz w:val="18"/>
          <w:szCs w:val="18"/>
        </w:rPr>
        <w:t xml:space="preserve"> (result != end(v))</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Pr>
      </w:pPr>
      <w:r w:rsidRPr="00266542">
        <w:rPr>
          <w:sz w:val="18"/>
          <w:szCs w:val="18"/>
        </w:rPr>
        <w:tab/>
      </w:r>
      <w:r w:rsidRPr="00266542">
        <w:rPr>
          <w:sz w:val="18"/>
          <w:szCs w:val="18"/>
        </w:rPr>
        <w:tab/>
      </w:r>
      <w:proofErr w:type="spellStart"/>
      <w:proofErr w:type="gramStart"/>
      <w:r w:rsidRPr="00266542">
        <w:rPr>
          <w:sz w:val="18"/>
          <w:szCs w:val="18"/>
        </w:rPr>
        <w:t>weLookedFor</w:t>
      </w:r>
      <w:proofErr w:type="spellEnd"/>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r w:rsidRPr="00266542">
        <w:rPr>
          <w:sz w:val="18"/>
          <w:szCs w:val="18"/>
        </w:rPr>
        <w:tab/>
        <w: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search_n</w:t>
      </w:r>
      <w:proofErr w:type="spellEnd"/>
      <w:r w:rsidRPr="00266542">
        <w:rPr>
          <w:sz w:val="18"/>
          <w:szCs w:val="18"/>
        </w:rPr>
        <w:t>(begin(v), end(v), 2, 4);</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spellStart"/>
      <w:proofErr w:type="gramStart"/>
      <w:r w:rsidRPr="00266542">
        <w:rPr>
          <w:sz w:val="18"/>
          <w:szCs w:val="18"/>
        </w:rPr>
        <w:t>int</w:t>
      </w:r>
      <w:proofErr w:type="spellEnd"/>
      <w:proofErr w:type="gramEnd"/>
      <w:r w:rsidRPr="00266542">
        <w:rPr>
          <w:sz w:val="18"/>
          <w:szCs w:val="18"/>
        </w:rPr>
        <w:t xml:space="preserve"> two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 xml:space="preserve"> = </w:t>
      </w:r>
      <w:proofErr w:type="spellStart"/>
      <w:r w:rsidRPr="00266542">
        <w:rPr>
          <w:sz w:val="18"/>
          <w:szCs w:val="18"/>
        </w:rPr>
        <w:t>adjacent_find</w:t>
      </w:r>
      <w:proofErr w:type="spellEnd"/>
      <w:r w:rsidRPr="00266542">
        <w:rPr>
          <w:sz w:val="18"/>
          <w:szCs w:val="18"/>
        </w:rPr>
        <w:t>(begin(v), end(v));</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six</w:t>
      </w:r>
      <w:proofErr w:type="gramEnd"/>
      <w:r w:rsidRPr="00266542">
        <w:rPr>
          <w:sz w:val="18"/>
          <w:szCs w:val="18"/>
        </w:rPr>
        <w:t xml:space="preserve"> = *result;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result</w:t>
      </w:r>
      <w:proofErr w:type="gramEnd"/>
      <w:r w:rsidRPr="00266542">
        <w:rPr>
          <w:sz w:val="18"/>
          <w:szCs w:val="18"/>
        </w:rPr>
        <w:t>++;</w:t>
      </w:r>
    </w:p>
    <w:p w:rsidR="00266542" w:rsidRPr="00266542" w:rsidRDefault="00266542" w:rsidP="00266542">
      <w:pPr>
        <w:bidi w:val="0"/>
        <w:spacing w:after="0" w:line="276" w:lineRule="auto"/>
        <w:rPr>
          <w:sz w:val="18"/>
          <w:szCs w:val="18"/>
        </w:rPr>
      </w:pPr>
      <w:r w:rsidRPr="00266542">
        <w:rPr>
          <w:sz w:val="18"/>
          <w:szCs w:val="18"/>
        </w:rPr>
        <w:tab/>
      </w:r>
      <w:proofErr w:type="gramStart"/>
      <w:r w:rsidRPr="00266542">
        <w:rPr>
          <w:sz w:val="18"/>
          <w:szCs w:val="18"/>
        </w:rPr>
        <w:t>six</w:t>
      </w:r>
      <w:proofErr w:type="gramEnd"/>
      <w:r w:rsidRPr="00266542">
        <w:rPr>
          <w:sz w:val="18"/>
          <w:szCs w:val="18"/>
        </w:rPr>
        <w:t xml:space="preserve"> = *result;</w:t>
      </w:r>
    </w:p>
    <w:p w:rsidR="00266542" w:rsidRPr="00266542" w:rsidRDefault="00266542" w:rsidP="00266542">
      <w:pPr>
        <w:bidi w:val="0"/>
        <w:spacing w:after="0" w:line="276" w:lineRule="auto"/>
        <w:rPr>
          <w:sz w:val="18"/>
          <w:szCs w:val="18"/>
          <w:rtl/>
        </w:rPr>
      </w:pPr>
    </w:p>
    <w:p w:rsidR="00266542" w:rsidRPr="00266542" w:rsidRDefault="00266542" w:rsidP="00266542">
      <w:pPr>
        <w:bidi w:val="0"/>
        <w:spacing w:after="0" w:line="276" w:lineRule="auto"/>
        <w:rPr>
          <w:sz w:val="18"/>
          <w:szCs w:val="18"/>
        </w:rPr>
      </w:pPr>
      <w:r w:rsidRPr="00266542">
        <w:rPr>
          <w:sz w:val="18"/>
          <w:szCs w:val="18"/>
        </w:rPr>
        <w:t xml:space="preserve">    </w:t>
      </w:r>
      <w:proofErr w:type="gramStart"/>
      <w:r w:rsidRPr="00266542">
        <w:rPr>
          <w:sz w:val="18"/>
          <w:szCs w:val="18"/>
        </w:rPr>
        <w:t>return</w:t>
      </w:r>
      <w:proofErr w:type="gramEnd"/>
      <w:r w:rsidRPr="00266542">
        <w:rPr>
          <w:sz w:val="18"/>
          <w:szCs w:val="18"/>
        </w:rPr>
        <w:t xml:space="preserve"> 0;</w:t>
      </w:r>
    </w:p>
    <w:p w:rsidR="00266542" w:rsidRPr="00266542" w:rsidRDefault="00266542" w:rsidP="00266542">
      <w:pPr>
        <w:bidi w:val="0"/>
        <w:spacing w:after="0" w:line="276" w:lineRule="auto"/>
        <w:rPr>
          <w:sz w:val="18"/>
          <w:szCs w:val="18"/>
          <w:rtl/>
        </w:rPr>
      </w:pPr>
      <w:r w:rsidRPr="00266542">
        <w:rPr>
          <w:sz w:val="18"/>
          <w:szCs w:val="18"/>
        </w:rPr>
        <w:t>}</w:t>
      </w:r>
    </w:p>
    <w:p w:rsidR="00266542" w:rsidRDefault="00303381" w:rsidP="00303381">
      <w:pPr>
        <w:pStyle w:val="Heading3"/>
        <w:bidi w:val="0"/>
      </w:pPr>
      <w:bookmarkStart w:id="19" w:name="_Toc531882506"/>
      <w:r>
        <w:t>sort</w:t>
      </w:r>
      <w:bookmarkEnd w:id="19"/>
    </w:p>
    <w:p w:rsidR="00303381" w:rsidRPr="00303381" w:rsidRDefault="00303381" w:rsidP="00303381">
      <w:pPr>
        <w:bidi w:val="0"/>
        <w:spacing w:after="0"/>
        <w:rPr>
          <w:sz w:val="18"/>
          <w:szCs w:val="18"/>
          <w:rtl/>
        </w:rPr>
      </w:pPr>
      <w:r w:rsidRPr="00303381">
        <w:rPr>
          <w:sz w:val="18"/>
          <w:szCs w:val="18"/>
        </w:rPr>
        <w:t xml:space="preserve">// </w:t>
      </w:r>
      <w:proofErr w:type="gramStart"/>
      <w:r w:rsidRPr="00303381">
        <w:rPr>
          <w:sz w:val="18"/>
          <w:szCs w:val="18"/>
        </w:rPr>
        <w:t>Sorting.cpp :</w:t>
      </w:r>
      <w:proofErr w:type="gramEnd"/>
      <w:r w:rsidRPr="00303381">
        <w:rPr>
          <w:sz w:val="18"/>
          <w:szCs w:val="18"/>
        </w:rPr>
        <w:t xml:space="preserve"> </w:t>
      </w:r>
    </w:p>
    <w:p w:rsidR="00303381" w:rsidRPr="00303381" w:rsidRDefault="00303381" w:rsidP="00303381">
      <w:pPr>
        <w:bidi w:val="0"/>
        <w:spacing w:after="0"/>
        <w:rPr>
          <w:sz w:val="18"/>
          <w:szCs w:val="18"/>
        </w:rPr>
      </w:pPr>
      <w:r w:rsidRPr="00303381">
        <w:rPr>
          <w:sz w:val="18"/>
          <w:szCs w:val="18"/>
        </w:rPr>
        <w:t>#include "</w:t>
      </w:r>
      <w:proofErr w:type="spellStart"/>
      <w:r w:rsidRPr="00303381">
        <w:rPr>
          <w:sz w:val="18"/>
          <w:szCs w:val="18"/>
        </w:rPr>
        <w:t>stdafx.h</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#include &lt;vector&gt;</w:t>
      </w:r>
    </w:p>
    <w:p w:rsidR="00303381" w:rsidRPr="00303381" w:rsidRDefault="00303381" w:rsidP="00303381">
      <w:pPr>
        <w:bidi w:val="0"/>
        <w:spacing w:after="0"/>
        <w:rPr>
          <w:sz w:val="18"/>
          <w:szCs w:val="18"/>
        </w:rPr>
      </w:pPr>
      <w:r w:rsidRPr="00303381">
        <w:rPr>
          <w:sz w:val="18"/>
          <w:szCs w:val="18"/>
        </w:rPr>
        <w:t>#include &lt;algorithm&gt;</w:t>
      </w:r>
    </w:p>
    <w:p w:rsidR="00303381" w:rsidRPr="00303381" w:rsidRDefault="00303381" w:rsidP="00303381">
      <w:pPr>
        <w:bidi w:val="0"/>
        <w:spacing w:after="0"/>
        <w:rPr>
          <w:sz w:val="18"/>
          <w:szCs w:val="18"/>
        </w:rPr>
      </w:pPr>
      <w:r w:rsidRPr="00303381">
        <w:rPr>
          <w:sz w:val="18"/>
          <w:szCs w:val="18"/>
        </w:rPr>
        <w:t>#include &lt;</w:t>
      </w:r>
      <w:proofErr w:type="spellStart"/>
      <w:r w:rsidRPr="00303381">
        <w:rPr>
          <w:sz w:val="18"/>
          <w:szCs w:val="18"/>
        </w:rPr>
        <w:t>cmath</w:t>
      </w:r>
      <w:proofErr w:type="spellEnd"/>
      <w:r w:rsidRPr="00303381">
        <w:rPr>
          <w:sz w:val="18"/>
          <w:szCs w:val="18"/>
        </w:rPr>
        <w:t>&gt; // for abs</w:t>
      </w:r>
    </w:p>
    <w:p w:rsidR="00303381" w:rsidRPr="00303381" w:rsidRDefault="00303381" w:rsidP="00303381">
      <w:pPr>
        <w:bidi w:val="0"/>
        <w:spacing w:after="0"/>
        <w:rPr>
          <w:sz w:val="18"/>
          <w:szCs w:val="18"/>
        </w:rPr>
      </w:pPr>
      <w:r w:rsidRPr="00303381">
        <w:rPr>
          <w:sz w:val="18"/>
          <w:szCs w:val="18"/>
        </w:rPr>
        <w:t>#include "</w:t>
      </w:r>
      <w:proofErr w:type="spellStart"/>
      <w:r w:rsidRPr="00303381">
        <w:rPr>
          <w:sz w:val="18"/>
          <w:szCs w:val="18"/>
        </w:rPr>
        <w:t>Employee.h</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#include &lt;random&gt;</w:t>
      </w:r>
    </w:p>
    <w:p w:rsidR="00303381" w:rsidRPr="00303381" w:rsidRDefault="00303381" w:rsidP="00303381">
      <w:pPr>
        <w:bidi w:val="0"/>
        <w:spacing w:after="0"/>
        <w:rPr>
          <w:sz w:val="18"/>
          <w:szCs w:val="18"/>
          <w:rtl/>
        </w:rPr>
      </w:pPr>
      <w:r w:rsidRPr="00303381">
        <w:rPr>
          <w:sz w:val="18"/>
          <w:szCs w:val="18"/>
        </w:rPr>
        <w:t xml:space="preserve"> </w:t>
      </w:r>
    </w:p>
    <w:p w:rsidR="00303381" w:rsidRPr="00303381" w:rsidRDefault="00303381" w:rsidP="00303381">
      <w:pPr>
        <w:bidi w:val="0"/>
        <w:spacing w:after="0"/>
        <w:rPr>
          <w:sz w:val="18"/>
          <w:szCs w:val="18"/>
        </w:rPr>
      </w:pPr>
      <w:proofErr w:type="gramStart"/>
      <w:r w:rsidRPr="00303381">
        <w:rPr>
          <w:sz w:val="18"/>
          <w:szCs w:val="18"/>
        </w:rPr>
        <w:t>using</w:t>
      </w:r>
      <w:proofErr w:type="gramEnd"/>
      <w:r w:rsidRPr="00303381">
        <w:rPr>
          <w:sz w:val="18"/>
          <w:szCs w:val="18"/>
        </w:rPr>
        <w:t xml:space="preserve"> namespace </w:t>
      </w:r>
      <w:proofErr w:type="spellStart"/>
      <w:r w:rsidRPr="00303381">
        <w:rPr>
          <w:sz w:val="18"/>
          <w:szCs w:val="18"/>
        </w:rPr>
        <w:t>std</w:t>
      </w:r>
      <w:proofErr w:type="spellEnd"/>
      <w:r w:rsidRPr="00303381">
        <w:rPr>
          <w:sz w:val="18"/>
          <w:szCs w:val="18"/>
        </w:rPr>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proofErr w:type="spellStart"/>
      <w:proofErr w:type="gramStart"/>
      <w:r w:rsidRPr="00303381">
        <w:rPr>
          <w:sz w:val="18"/>
          <w:szCs w:val="18"/>
        </w:rPr>
        <w:t>int</w:t>
      </w:r>
      <w:proofErr w:type="spellEnd"/>
      <w:proofErr w:type="gramEnd"/>
      <w:r w:rsidRPr="00303381">
        <w:rPr>
          <w:sz w:val="18"/>
          <w:szCs w:val="18"/>
        </w:rPr>
        <w:t xml:space="preserve"> main()</w:t>
      </w:r>
    </w:p>
    <w:p w:rsidR="00303381" w:rsidRPr="00303381" w:rsidRDefault="00303381" w:rsidP="00303381">
      <w:pPr>
        <w:bidi w:val="0"/>
        <w:spacing w:after="0"/>
        <w:rPr>
          <w:sz w:val="18"/>
          <w:szCs w:val="18"/>
          <w:rtl/>
        </w:rPr>
      </w:pPr>
      <w:r w:rsidRPr="00303381">
        <w:rPr>
          <w:sz w:val="18"/>
          <w:szCs w:val="18"/>
        </w:rPr>
        <w:t>{</w:t>
      </w:r>
    </w:p>
    <w:p w:rsidR="00303381" w:rsidRPr="00303381" w:rsidRDefault="00303381" w:rsidP="00303381">
      <w:pPr>
        <w:bidi w:val="0"/>
        <w:spacing w:after="0"/>
        <w:rPr>
          <w:sz w:val="18"/>
          <w:szCs w:val="18"/>
        </w:rPr>
      </w:pPr>
      <w:r w:rsidRPr="00303381">
        <w:rPr>
          <w:sz w:val="18"/>
          <w:szCs w:val="18"/>
        </w:rPr>
        <w:tab/>
        <w:t>vector&lt;</w:t>
      </w:r>
      <w:proofErr w:type="spellStart"/>
      <w:r w:rsidRPr="00303381">
        <w:rPr>
          <w:sz w:val="18"/>
          <w:szCs w:val="18"/>
        </w:rPr>
        <w:t>int</w:t>
      </w:r>
      <w:proofErr w:type="spellEnd"/>
      <w:r w:rsidRPr="00303381">
        <w:rPr>
          <w:sz w:val="18"/>
          <w:szCs w:val="18"/>
        </w:rPr>
        <w:t>&gt; v{ 4,1,0,1,-2,3,7,-6,2,0,0,-9,9 };</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v2 = v;</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 xml:space="preserve">begin(v2), end(v2),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spellStart"/>
      <w:proofErr w:type="gramEnd"/>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elem1 &gt; elem2; });</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 xml:space="preserve">begin(v2), end(v2),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spellStart"/>
      <w:proofErr w:type="gramEnd"/>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abs(elem1) &gt; abs(elem2);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 xml:space="preserve">::vector&lt;Employee&gt; </w:t>
      </w:r>
      <w:proofErr w:type="gramStart"/>
      <w:r w:rsidRPr="00303381">
        <w:rPr>
          <w:sz w:val="18"/>
          <w:szCs w:val="18"/>
        </w:rPr>
        <w:t>staff{</w:t>
      </w:r>
      <w:proofErr w:type="gramEnd"/>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Kate", "Gregory", 1000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Obvious", "Artificial",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Fake", "Name", 1000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Alan", "Turing",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Grace", "Hopper", 2000 },</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 "</w:t>
      </w:r>
      <w:proofErr w:type="gramEnd"/>
      <w:r w:rsidRPr="00303381">
        <w:rPr>
          <w:sz w:val="18"/>
          <w:szCs w:val="18"/>
        </w:rPr>
        <w:t>Anita", "Borg", 2000 }</w:t>
      </w:r>
    </w:p>
    <w:p w:rsidR="00303381" w:rsidRPr="00303381" w:rsidRDefault="00303381" w:rsidP="00303381">
      <w:pPr>
        <w:bidi w:val="0"/>
        <w:spacing w:after="0"/>
        <w:rPr>
          <w:sz w:val="18"/>
          <w:szCs w:val="18"/>
          <w:rtl/>
        </w:rPr>
      </w:pPr>
      <w:r w:rsidRPr="00303381">
        <w:rPr>
          <w:sz w:val="18"/>
          <w:szCs w:val="18"/>
        </w:rPr>
        <w:tab/>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t>//</w:t>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 //- only works if operator&lt; defined for Employee</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e1.getSalary() &lt; e2.getSalary(); });</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spellStart"/>
      <w:r w:rsidRPr="00303381">
        <w:rPr>
          <w:sz w:val="18"/>
          <w:szCs w:val="18"/>
        </w:rPr>
        <w:t>stable_</w:t>
      </w:r>
      <w:proofErr w:type="gramStart"/>
      <w:r w:rsidRPr="00303381">
        <w:rPr>
          <w:sz w:val="18"/>
          <w:szCs w:val="18"/>
        </w:rPr>
        <w:t>sort</w:t>
      </w:r>
      <w:proofErr w:type="spellEnd"/>
      <w:r w:rsidRPr="00303381">
        <w:rPr>
          <w:sz w:val="18"/>
          <w:szCs w:val="18"/>
        </w:rPr>
        <w: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e1.getSalary() &lt; e2.getSalary();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sorted = </w:t>
      </w:r>
      <w:proofErr w:type="spellStart"/>
      <w:r w:rsidRPr="00303381">
        <w:rPr>
          <w:sz w:val="18"/>
          <w:szCs w:val="18"/>
        </w:rPr>
        <w:t>is_sorted</w:t>
      </w:r>
      <w:proofErr w:type="spell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sorted</w:t>
      </w:r>
      <w:proofErr w:type="gramEnd"/>
      <w:r w:rsidRPr="00303381">
        <w:rPr>
          <w:sz w:val="18"/>
          <w:szCs w:val="18"/>
        </w:rPr>
        <w:t xml:space="preserve"> = </w:t>
      </w:r>
      <w:proofErr w:type="spellStart"/>
      <w:r w:rsidRPr="00303381">
        <w:rPr>
          <w:sz w:val="18"/>
          <w:szCs w:val="18"/>
        </w:rPr>
        <w:t>is_sorted</w:t>
      </w:r>
      <w:proofErr w:type="spellEnd"/>
      <w:r w:rsidRPr="00303381">
        <w:rPr>
          <w:sz w:val="18"/>
          <w:szCs w:val="18"/>
        </w:rPr>
        <w:t>(begin(v2), end(v2),[](</w:t>
      </w:r>
      <w:proofErr w:type="spellStart"/>
      <w:r w:rsidRPr="00303381">
        <w:rPr>
          <w:sz w:val="18"/>
          <w:szCs w:val="18"/>
        </w:rPr>
        <w:t>int</w:t>
      </w:r>
      <w:proofErr w:type="spellEnd"/>
      <w:r w:rsidRPr="00303381">
        <w:rPr>
          <w:sz w:val="18"/>
          <w:szCs w:val="18"/>
        </w:rPr>
        <w:t xml:space="preserve"> elem1, </w:t>
      </w:r>
      <w:proofErr w:type="spellStart"/>
      <w:r w:rsidRPr="00303381">
        <w:rPr>
          <w:sz w:val="18"/>
          <w:szCs w:val="18"/>
        </w:rPr>
        <w:t>int</w:t>
      </w:r>
      <w:proofErr w:type="spellEnd"/>
      <w:r w:rsidRPr="00303381">
        <w:rPr>
          <w:sz w:val="18"/>
          <w:szCs w:val="18"/>
        </w:rPr>
        <w:t xml:space="preserve"> elem2) {return abs(elem1) &gt; abs(elem2);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high = *(</w:t>
      </w:r>
      <w:proofErr w:type="spellStart"/>
      <w:r w:rsidRPr="00303381">
        <w:rPr>
          <w:sz w:val="18"/>
          <w:szCs w:val="18"/>
        </w:rPr>
        <w:t>max_element</w:t>
      </w:r>
      <w:proofErr w:type="spellEnd"/>
      <w:r w:rsidRPr="00303381">
        <w:rPr>
          <w:sz w:val="18"/>
          <w:szCs w:val="18"/>
        </w:rPr>
        <w:t>(begin(v), end(v)));</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low = *(</w:t>
      </w:r>
      <w:proofErr w:type="spellStart"/>
      <w:r w:rsidRPr="00303381">
        <w:rPr>
          <w:sz w:val="18"/>
          <w:szCs w:val="18"/>
        </w:rPr>
        <w:t>min_element</w:t>
      </w:r>
      <w:proofErr w:type="spellEnd"/>
      <w:r w:rsidRPr="00303381">
        <w:rPr>
          <w:sz w:val="18"/>
          <w:szCs w:val="18"/>
        </w:rPr>
        <w:t>(begin(v), end(v)));</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sort(</w:t>
      </w:r>
      <w:proofErr w:type="gramEnd"/>
      <w:r w:rsidRPr="00303381">
        <w:rPr>
          <w:sz w:val="18"/>
          <w:szCs w:val="18"/>
        </w:rPr>
        <w:t>begin(v2), end(v2));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low</w:t>
      </w:r>
      <w:proofErr w:type="gramEnd"/>
      <w:r w:rsidRPr="00303381">
        <w:rPr>
          <w:sz w:val="18"/>
          <w:szCs w:val="18"/>
        </w:rPr>
        <w:t xml:space="preserve"> = *begin(v2);</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high</w:t>
      </w:r>
      <w:proofErr w:type="gramEnd"/>
      <w:r w:rsidRPr="00303381">
        <w:rPr>
          <w:sz w:val="18"/>
          <w:szCs w:val="18"/>
        </w:rPr>
        <w:t xml:space="preserve"> = *(end(v2)-1);</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positive = *</w:t>
      </w:r>
      <w:proofErr w:type="spellStart"/>
      <w:r w:rsidRPr="00303381">
        <w:rPr>
          <w:sz w:val="18"/>
          <w:szCs w:val="18"/>
        </w:rPr>
        <w:t>upper_bound</w:t>
      </w:r>
      <w:proofErr w:type="spellEnd"/>
      <w:r w:rsidRPr="00303381">
        <w:rPr>
          <w:sz w:val="18"/>
          <w:szCs w:val="18"/>
        </w:rPr>
        <w:t>(begin(v2), end(v2), 0);</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std</w:t>
      </w:r>
      <w:proofErr w:type="spellEnd"/>
      <w:r w:rsidRPr="00303381">
        <w:rPr>
          <w:sz w:val="18"/>
          <w:szCs w:val="18"/>
        </w:rPr>
        <w:t>::</w:t>
      </w:r>
      <w:proofErr w:type="gramStart"/>
      <w:r w:rsidRPr="00303381">
        <w:rPr>
          <w:sz w:val="18"/>
          <w:szCs w:val="18"/>
        </w:rPr>
        <w:t>sort(</w:t>
      </w:r>
      <w:proofErr w:type="gramEnd"/>
      <w:r w:rsidRPr="00303381">
        <w:rPr>
          <w:sz w:val="18"/>
          <w:szCs w:val="18"/>
        </w:rPr>
        <w:t>begin(staff), end(staff),</w:t>
      </w:r>
    </w:p>
    <w:p w:rsidR="00303381" w:rsidRPr="00303381" w:rsidRDefault="00303381" w:rsidP="00303381">
      <w:pPr>
        <w:bidi w:val="0"/>
        <w:spacing w:after="0"/>
        <w:rPr>
          <w:sz w:val="18"/>
          <w:szCs w:val="18"/>
        </w:rPr>
      </w:pP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Employee e1, Employee e2) {return e1.getSortingName() &lt; e2.getSortingName(); });</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auto</w:t>
      </w:r>
      <w:proofErr w:type="gramEnd"/>
      <w:r w:rsidRPr="00303381">
        <w:rPr>
          <w:sz w:val="18"/>
          <w:szCs w:val="18"/>
        </w:rPr>
        <w:t xml:space="preserve"> p = </w:t>
      </w:r>
      <w:proofErr w:type="spellStart"/>
      <w:r w:rsidRPr="00303381">
        <w:rPr>
          <w:sz w:val="18"/>
          <w:szCs w:val="18"/>
        </w:rPr>
        <w:t>std</w:t>
      </w:r>
      <w:proofErr w:type="spellEnd"/>
      <w:r w:rsidRPr="00303381">
        <w:rPr>
          <w:sz w:val="18"/>
          <w:szCs w:val="18"/>
        </w:rPr>
        <w:t>::</w:t>
      </w:r>
      <w:proofErr w:type="spellStart"/>
      <w:r w:rsidRPr="00303381">
        <w:rPr>
          <w:sz w:val="18"/>
          <w:szCs w:val="18"/>
        </w:rPr>
        <w:t>lower_bound</w:t>
      </w:r>
      <w:proofErr w:type="spellEnd"/>
      <w:r w:rsidRPr="00303381">
        <w:rPr>
          <w:sz w:val="18"/>
          <w:szCs w:val="18"/>
        </w:rPr>
        <w:t>(begin(staff), end(staff), "Gregory, Kate",</w:t>
      </w:r>
    </w:p>
    <w:p w:rsidR="00303381" w:rsidRPr="00303381" w:rsidRDefault="00303381" w:rsidP="00303381">
      <w:pPr>
        <w:bidi w:val="0"/>
        <w:spacing w:after="0"/>
        <w:rPr>
          <w:sz w:val="18"/>
          <w:szCs w:val="18"/>
        </w:rPr>
      </w:pPr>
      <w:r w:rsidRPr="00303381">
        <w:rPr>
          <w:sz w:val="18"/>
          <w:szCs w:val="18"/>
        </w:rPr>
        <w:tab/>
      </w:r>
      <w:r w:rsidRPr="00303381">
        <w:rPr>
          <w:sz w:val="18"/>
          <w:szCs w:val="18"/>
        </w:rPr>
        <w:tab/>
      </w:r>
      <w:r w:rsidRPr="00303381">
        <w:rPr>
          <w:sz w:val="18"/>
          <w:szCs w:val="18"/>
        </w:rPr>
        <w:tab/>
      </w:r>
      <w:proofErr w:type="gramStart"/>
      <w:r w:rsidRPr="00303381">
        <w:rPr>
          <w:sz w:val="18"/>
          <w:szCs w:val="18"/>
        </w:rPr>
        <w:t>[](</w:t>
      </w:r>
      <w:proofErr w:type="gramEnd"/>
      <w:r w:rsidRPr="00303381">
        <w:rPr>
          <w:sz w:val="18"/>
          <w:szCs w:val="18"/>
        </w:rPr>
        <w:t xml:space="preserve">Employee e1, </w:t>
      </w:r>
      <w:proofErr w:type="spellStart"/>
      <w:r w:rsidRPr="00303381">
        <w:rPr>
          <w:sz w:val="18"/>
          <w:szCs w:val="18"/>
        </w:rPr>
        <w:t>std</w:t>
      </w:r>
      <w:proofErr w:type="spellEnd"/>
      <w:r w:rsidRPr="00303381">
        <w:rPr>
          <w:sz w:val="18"/>
          <w:szCs w:val="18"/>
        </w:rPr>
        <w:t>::string n) {return e1.getSortingName() &lt; n; });</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w:t>
      </w:r>
      <w:proofErr w:type="spellStart"/>
      <w:r w:rsidRPr="00303381">
        <w:rPr>
          <w:sz w:val="18"/>
          <w:szCs w:val="18"/>
        </w:rPr>
        <w:t>sal</w:t>
      </w:r>
      <w:proofErr w:type="spellEnd"/>
      <w:r w:rsidRPr="00303381">
        <w:rPr>
          <w:sz w:val="18"/>
          <w:szCs w:val="18"/>
        </w:rPr>
        <w:t xml:space="preserve"> = p-&gt;</w:t>
      </w:r>
      <w:proofErr w:type="spellStart"/>
      <w:r w:rsidRPr="00303381">
        <w:rPr>
          <w:sz w:val="18"/>
          <w:szCs w:val="18"/>
        </w:rPr>
        <w:t>getSalary</w:t>
      </w:r>
      <w:proofErr w:type="spellEnd"/>
      <w:r w:rsidRPr="00303381">
        <w:rPr>
          <w:sz w:val="18"/>
          <w:szCs w:val="18"/>
        </w:rPr>
        <w:t>();</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random_device</w:t>
      </w:r>
      <w:proofErr w:type="spellEnd"/>
      <w:proofErr w:type="gramEnd"/>
      <w:r w:rsidRPr="00303381">
        <w:rPr>
          <w:sz w:val="18"/>
          <w:szCs w:val="18"/>
        </w:rPr>
        <w:t xml:space="preserve"> </w:t>
      </w:r>
      <w:proofErr w:type="spellStart"/>
      <w:r w:rsidRPr="00303381">
        <w:rPr>
          <w:sz w:val="18"/>
          <w:szCs w:val="18"/>
        </w:rPr>
        <w:t>randomdevice</w:t>
      </w:r>
      <w:proofErr w:type="spellEnd"/>
      <w:r w:rsidRPr="00303381">
        <w:rPr>
          <w:sz w:val="18"/>
          <w:szCs w:val="18"/>
        </w:rPr>
        <w:t>;</w:t>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mt19937</w:t>
      </w:r>
      <w:proofErr w:type="gramEnd"/>
      <w:r w:rsidRPr="00303381">
        <w:rPr>
          <w:sz w:val="18"/>
          <w:szCs w:val="18"/>
        </w:rPr>
        <w:t xml:space="preserve"> generator(</w:t>
      </w:r>
      <w:proofErr w:type="spellStart"/>
      <w:r w:rsidRPr="00303381">
        <w:rPr>
          <w:sz w:val="18"/>
          <w:szCs w:val="18"/>
        </w:rPr>
        <w:t>randomdevice</w:t>
      </w:r>
      <w:proofErr w:type="spellEnd"/>
      <w:r w:rsidRPr="00303381">
        <w:rPr>
          <w:sz w:val="18"/>
          <w:szCs w:val="18"/>
        </w:rPr>
        <w:t>());</w:t>
      </w:r>
    </w:p>
    <w:p w:rsidR="00303381" w:rsidRPr="00303381" w:rsidRDefault="00303381" w:rsidP="00303381">
      <w:pPr>
        <w:bidi w:val="0"/>
        <w:spacing w:after="0"/>
        <w:rPr>
          <w:sz w:val="18"/>
          <w:szCs w:val="18"/>
          <w:rtl/>
        </w:rPr>
      </w:pPr>
      <w:r w:rsidRPr="00303381">
        <w:rPr>
          <w:sz w:val="18"/>
          <w:szCs w:val="18"/>
        </w:rPr>
        <w:tab/>
      </w: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shuffle(</w:t>
      </w:r>
      <w:proofErr w:type="gramEnd"/>
      <w:r w:rsidRPr="00303381">
        <w:rPr>
          <w:sz w:val="18"/>
          <w:szCs w:val="18"/>
        </w:rPr>
        <w:t>begin(v2), end(v2), generator);</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partial_</w:t>
      </w:r>
      <w:proofErr w:type="gramStart"/>
      <w:r w:rsidRPr="00303381">
        <w:rPr>
          <w:sz w:val="18"/>
          <w:szCs w:val="18"/>
        </w:rPr>
        <w:t>sort</w:t>
      </w:r>
      <w:proofErr w:type="spellEnd"/>
      <w:r w:rsidRPr="00303381">
        <w:rPr>
          <w:sz w:val="18"/>
          <w:szCs w:val="18"/>
        </w:rPr>
        <w:t>(</w:t>
      </w:r>
      <w:proofErr w:type="gramEnd"/>
      <w:r w:rsidRPr="00303381">
        <w:rPr>
          <w:sz w:val="18"/>
          <w:szCs w:val="18"/>
        </w:rPr>
        <w:t>begin(v2), find(begin(v2), end(v2), 4), end(v2));</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breakpoint = *</w:t>
      </w:r>
      <w:proofErr w:type="spellStart"/>
      <w:r w:rsidRPr="00303381">
        <w:rPr>
          <w:sz w:val="18"/>
          <w:szCs w:val="18"/>
        </w:rPr>
        <w:t>is_sorted_until</w:t>
      </w:r>
      <w:proofErr w:type="spellEnd"/>
      <w:r w:rsidRPr="00303381">
        <w:rPr>
          <w:sz w:val="18"/>
          <w:szCs w:val="18"/>
        </w:rPr>
        <w:t>(begin(v2), end(v2));</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vector&lt;</w:t>
      </w:r>
      <w:proofErr w:type="spellStart"/>
      <w:proofErr w:type="gramEnd"/>
      <w:r w:rsidRPr="00303381">
        <w:rPr>
          <w:sz w:val="18"/>
          <w:szCs w:val="18"/>
        </w:rPr>
        <w:t>int</w:t>
      </w:r>
      <w:proofErr w:type="spellEnd"/>
      <w:r w:rsidRPr="00303381">
        <w:rPr>
          <w:sz w:val="18"/>
          <w:szCs w:val="18"/>
        </w:rPr>
        <w:t>&gt; v3(3);</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partial_sort_</w:t>
      </w:r>
      <w:proofErr w:type="gramStart"/>
      <w:r w:rsidRPr="00303381">
        <w:rPr>
          <w:sz w:val="18"/>
          <w:szCs w:val="18"/>
        </w:rPr>
        <w:t>copy</w:t>
      </w:r>
      <w:proofErr w:type="spellEnd"/>
      <w:r w:rsidRPr="00303381">
        <w:rPr>
          <w:sz w:val="18"/>
          <w:szCs w:val="18"/>
        </w:rPr>
        <w:t>(</w:t>
      </w:r>
      <w:proofErr w:type="gramEnd"/>
      <w:r w:rsidRPr="00303381">
        <w:rPr>
          <w:sz w:val="18"/>
          <w:szCs w:val="18"/>
        </w:rPr>
        <w:t>begin(v), end(v), begin(v3), end(v3));</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t>v2 = {1</w:t>
      </w:r>
      <w:proofErr w:type="gramStart"/>
      <w:r w:rsidRPr="00303381">
        <w:rPr>
          <w:sz w:val="18"/>
          <w:szCs w:val="18"/>
        </w:rPr>
        <w:t>,5,4,2,9,7,3,8,2</w:t>
      </w:r>
      <w:proofErr w:type="gramEnd"/>
      <w:r w:rsidRPr="00303381">
        <w:rPr>
          <w:sz w:val="18"/>
          <w:szCs w:val="18"/>
        </w:rPr>
        <w:t>};</w:t>
      </w:r>
    </w:p>
    <w:p w:rsidR="00303381" w:rsidRPr="00303381" w:rsidRDefault="00303381" w:rsidP="00303381">
      <w:pPr>
        <w:bidi w:val="0"/>
        <w:spacing w:after="0"/>
        <w:rPr>
          <w:sz w:val="18"/>
          <w:szCs w:val="18"/>
        </w:rPr>
      </w:pPr>
      <w:r w:rsidRPr="00303381">
        <w:rPr>
          <w:sz w:val="18"/>
          <w:szCs w:val="18"/>
        </w:rPr>
        <w:tab/>
      </w:r>
      <w:proofErr w:type="spellStart"/>
      <w:proofErr w:type="gramStart"/>
      <w:r w:rsidRPr="00303381">
        <w:rPr>
          <w:sz w:val="18"/>
          <w:szCs w:val="18"/>
        </w:rPr>
        <w:t>int</w:t>
      </w:r>
      <w:proofErr w:type="spellEnd"/>
      <w:proofErr w:type="gramEnd"/>
      <w:r w:rsidRPr="00303381">
        <w:rPr>
          <w:sz w:val="18"/>
          <w:szCs w:val="18"/>
        </w:rPr>
        <w:t xml:space="preserve"> </w:t>
      </w:r>
      <w:proofErr w:type="spellStart"/>
      <w:r w:rsidRPr="00303381">
        <w:rPr>
          <w:sz w:val="18"/>
          <w:szCs w:val="18"/>
        </w:rPr>
        <w:t>i</w:t>
      </w:r>
      <w:proofErr w:type="spellEnd"/>
      <w:r w:rsidRPr="00303381">
        <w:rPr>
          <w:sz w:val="18"/>
          <w:szCs w:val="18"/>
        </w:rPr>
        <w:t xml:space="preserve"> = *(begin(v2) + 4);</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nth_</w:t>
      </w:r>
      <w:proofErr w:type="gramStart"/>
      <w:r w:rsidRPr="00303381">
        <w:rPr>
          <w:sz w:val="18"/>
          <w:szCs w:val="18"/>
        </w:rPr>
        <w:t>element</w:t>
      </w:r>
      <w:proofErr w:type="spellEnd"/>
      <w:r w:rsidRPr="00303381">
        <w:rPr>
          <w:sz w:val="18"/>
          <w:szCs w:val="18"/>
        </w:rPr>
        <w:t>(</w:t>
      </w:r>
      <w:proofErr w:type="gramEnd"/>
      <w:r w:rsidRPr="00303381">
        <w:rPr>
          <w:sz w:val="18"/>
          <w:szCs w:val="18"/>
        </w:rPr>
        <w:t>begin(v2), begin(v2)+4, end(v2));</w:t>
      </w:r>
    </w:p>
    <w:p w:rsidR="00303381" w:rsidRPr="00303381" w:rsidRDefault="00303381" w:rsidP="00303381">
      <w:pPr>
        <w:bidi w:val="0"/>
        <w:spacing w:after="0"/>
        <w:rPr>
          <w:sz w:val="18"/>
          <w:szCs w:val="18"/>
        </w:rPr>
      </w:pPr>
      <w:r w:rsidRPr="00303381">
        <w:rPr>
          <w:sz w:val="18"/>
          <w:szCs w:val="18"/>
        </w:rPr>
        <w:tab/>
      </w:r>
      <w:proofErr w:type="spellStart"/>
      <w:r w:rsidRPr="00303381">
        <w:rPr>
          <w:sz w:val="18"/>
          <w:szCs w:val="18"/>
        </w:rPr>
        <w:t>i</w:t>
      </w:r>
      <w:proofErr w:type="spellEnd"/>
      <w:r w:rsidRPr="00303381">
        <w:rPr>
          <w:sz w:val="18"/>
          <w:szCs w:val="18"/>
        </w:rPr>
        <w:t xml:space="preserve"> = *(</w:t>
      </w:r>
      <w:proofErr w:type="gramStart"/>
      <w:r w:rsidRPr="00303381">
        <w:rPr>
          <w:sz w:val="18"/>
          <w:szCs w:val="18"/>
        </w:rPr>
        <w:t>begin(</w:t>
      </w:r>
      <w:proofErr w:type="gramEnd"/>
      <w:r w:rsidRPr="00303381">
        <w:rPr>
          <w:sz w:val="18"/>
          <w:szCs w:val="18"/>
        </w:rPr>
        <w:t>v2) + 4);</w:t>
      </w: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tl/>
        </w:rPr>
      </w:pPr>
    </w:p>
    <w:p w:rsidR="00303381" w:rsidRPr="00303381" w:rsidRDefault="00303381" w:rsidP="00303381">
      <w:pPr>
        <w:bidi w:val="0"/>
        <w:spacing w:after="0"/>
        <w:rPr>
          <w:sz w:val="18"/>
          <w:szCs w:val="18"/>
        </w:rPr>
      </w:pPr>
      <w:r w:rsidRPr="00303381">
        <w:rPr>
          <w:sz w:val="18"/>
          <w:szCs w:val="18"/>
        </w:rPr>
        <w:tab/>
      </w:r>
      <w:proofErr w:type="gramStart"/>
      <w:r w:rsidRPr="00303381">
        <w:rPr>
          <w:sz w:val="18"/>
          <w:szCs w:val="18"/>
        </w:rPr>
        <w:t>return</w:t>
      </w:r>
      <w:proofErr w:type="gramEnd"/>
      <w:r w:rsidRPr="00303381">
        <w:rPr>
          <w:sz w:val="18"/>
          <w:szCs w:val="18"/>
        </w:rPr>
        <w:t xml:space="preserve"> 0;</w:t>
      </w:r>
    </w:p>
    <w:p w:rsidR="00303381" w:rsidRPr="00303381" w:rsidRDefault="00303381" w:rsidP="00303381">
      <w:pPr>
        <w:bidi w:val="0"/>
        <w:spacing w:after="0"/>
        <w:rPr>
          <w:sz w:val="18"/>
          <w:szCs w:val="18"/>
          <w:rtl/>
        </w:rPr>
      </w:pPr>
      <w:r w:rsidRPr="00303381">
        <w:rPr>
          <w:sz w:val="18"/>
          <w:szCs w:val="18"/>
        </w:rPr>
        <w:t>}</w:t>
      </w:r>
    </w:p>
    <w:p w:rsidR="00303381" w:rsidRDefault="00303381" w:rsidP="00303381">
      <w:pPr>
        <w:rPr>
          <w:rtl/>
        </w:rPr>
      </w:pPr>
      <w:proofErr w:type="spellStart"/>
      <w:proofErr w:type="gramStart"/>
      <w:r>
        <w:t>is_sorted</w:t>
      </w:r>
      <w:proofErr w:type="spellEnd"/>
      <w:proofErr w:type="gramEnd"/>
      <w:r>
        <w:rPr>
          <w:rFonts w:hint="cs"/>
          <w:rtl/>
        </w:rPr>
        <w:t xml:space="preserve"> מוודא שאוסף הוא כבר מסודר.</w:t>
      </w:r>
    </w:p>
    <w:p w:rsidR="00303381" w:rsidRDefault="00303381" w:rsidP="00303381">
      <w:proofErr w:type="spellStart"/>
      <w:proofErr w:type="gramStart"/>
      <w:r>
        <w:t>stable_sort</w:t>
      </w:r>
      <w:proofErr w:type="spellEnd"/>
      <w:proofErr w:type="gramEnd"/>
      <w:r>
        <w:rPr>
          <w:rFonts w:hint="cs"/>
          <w:rtl/>
        </w:rPr>
        <w:t xml:space="preserve"> מתייחס לסידור משני. נאמר שמסדרים את העובדים לפי משכורות, ואת העובדים בעלי אותה משכורת מסדרים לפי שם.</w:t>
      </w:r>
    </w:p>
    <w:p w:rsidR="00303381" w:rsidRPr="00303381" w:rsidRDefault="00780BC6" w:rsidP="00780BC6">
      <w:pPr>
        <w:rPr>
          <w:sz w:val="18"/>
          <w:szCs w:val="18"/>
        </w:rPr>
      </w:pPr>
      <w:r>
        <w:rPr>
          <w:rFonts w:hint="cs"/>
          <w:rtl/>
        </w:rPr>
        <w:t>מציאת אלמנט מקסימלי או מינימלי מבלי לסדר את האוסף:</w:t>
      </w:r>
      <w:r>
        <w:t xml:space="preserve"> </w:t>
      </w:r>
      <w:proofErr w:type="spellStart"/>
      <w:r w:rsidR="00303381" w:rsidRPr="00303381">
        <w:rPr>
          <w:sz w:val="18"/>
          <w:szCs w:val="18"/>
        </w:rPr>
        <w:t>max_element</w:t>
      </w:r>
      <w:proofErr w:type="spellEnd"/>
      <w:r w:rsidR="00303381" w:rsidRPr="00303381">
        <w:rPr>
          <w:sz w:val="18"/>
          <w:szCs w:val="18"/>
        </w:rPr>
        <w:t>(begin(v), end(v));</w:t>
      </w:r>
      <w:r>
        <w:rPr>
          <w:sz w:val="18"/>
          <w:szCs w:val="18"/>
        </w:rPr>
        <w:t xml:space="preserve">    </w:t>
      </w:r>
      <w:proofErr w:type="spellStart"/>
      <w:r w:rsidR="00303381" w:rsidRPr="00303381">
        <w:rPr>
          <w:sz w:val="18"/>
          <w:szCs w:val="18"/>
        </w:rPr>
        <w:t>min_element</w:t>
      </w:r>
      <w:proofErr w:type="spellEnd"/>
      <w:r w:rsidR="00303381" w:rsidRPr="00303381">
        <w:rPr>
          <w:sz w:val="18"/>
          <w:szCs w:val="18"/>
        </w:rPr>
        <w:t>(begin(v),</w:t>
      </w:r>
      <w:r>
        <w:rPr>
          <w:sz w:val="18"/>
          <w:szCs w:val="18"/>
        </w:rPr>
        <w:t xml:space="preserve"> </w:t>
      </w:r>
      <w:r w:rsidR="00303381" w:rsidRPr="00303381">
        <w:rPr>
          <w:sz w:val="18"/>
          <w:szCs w:val="18"/>
        </w:rPr>
        <w:t xml:space="preserve"> end(v));</w:t>
      </w:r>
    </w:p>
    <w:p w:rsidR="00303381" w:rsidRDefault="00780BC6" w:rsidP="00780BC6">
      <w:pPr>
        <w:rPr>
          <w:sz w:val="18"/>
          <w:szCs w:val="18"/>
        </w:rPr>
      </w:pPr>
      <w:r>
        <w:rPr>
          <w:rFonts w:hint="cs"/>
          <w:rtl/>
        </w:rPr>
        <w:t xml:space="preserve">וכן, מציאת אינדקס האיבר הראשון הגדול מערך נתון, או הראשון הקטן מערך נתון </w:t>
      </w:r>
      <w:proofErr w:type="spellStart"/>
      <w:r w:rsidRPr="00303381">
        <w:rPr>
          <w:sz w:val="18"/>
          <w:szCs w:val="18"/>
        </w:rPr>
        <w:t>lower_bound</w:t>
      </w:r>
      <w:proofErr w:type="spellEnd"/>
      <w:r>
        <w:rPr>
          <w:rFonts w:hint="cs"/>
          <w:sz w:val="18"/>
          <w:szCs w:val="18"/>
          <w:rtl/>
        </w:rPr>
        <w:t xml:space="preserve">  </w:t>
      </w:r>
      <w:proofErr w:type="spellStart"/>
      <w:r>
        <w:rPr>
          <w:sz w:val="18"/>
          <w:szCs w:val="18"/>
        </w:rPr>
        <w:t>upper_bound</w:t>
      </w:r>
      <w:proofErr w:type="spellEnd"/>
    </w:p>
    <w:p w:rsidR="00423C8F" w:rsidRPr="00423C8F" w:rsidRDefault="00423C8F" w:rsidP="00423C8F">
      <w:pPr>
        <w:rPr>
          <w:rtl/>
        </w:rPr>
      </w:pPr>
      <w:proofErr w:type="gramStart"/>
      <w:r>
        <w:t>shuffle</w:t>
      </w:r>
      <w:proofErr w:type="gramEnd"/>
      <w:r>
        <w:rPr>
          <w:rFonts w:hint="cs"/>
          <w:rtl/>
        </w:rPr>
        <w:t xml:space="preserve"> מערבל אוסף. הפוך מ </w:t>
      </w:r>
      <w:r>
        <w:t>sort</w:t>
      </w:r>
      <w:r>
        <w:rPr>
          <w:rFonts w:hint="cs"/>
          <w:rtl/>
        </w:rPr>
        <w:t>.</w:t>
      </w:r>
    </w:p>
    <w:p w:rsidR="00780BC6" w:rsidRPr="00303381" w:rsidRDefault="00780BC6" w:rsidP="00303381">
      <w:pPr>
        <w:rPr>
          <w:rtl/>
        </w:rPr>
      </w:pPr>
    </w:p>
    <w:p w:rsidR="007B7800" w:rsidRDefault="007B7800" w:rsidP="006E613D">
      <w:pPr>
        <w:pStyle w:val="Heading2"/>
        <w:bidi w:val="0"/>
      </w:pPr>
      <w:bookmarkStart w:id="20" w:name="_Toc531882507"/>
      <w:r w:rsidRPr="007B7800">
        <w:lastRenderedPageBreak/>
        <w:t>C++11 Language Features</w:t>
      </w:r>
      <w:bookmarkEnd w:id="20"/>
    </w:p>
    <w:p w:rsidR="00083FB7" w:rsidRPr="00083FB7" w:rsidRDefault="00083FB7" w:rsidP="00083FB7">
      <w:r>
        <w:t>PS- Alex Korban</w:t>
      </w:r>
    </w:p>
    <w:p w:rsidR="00302FB3" w:rsidRDefault="00302FB3" w:rsidP="006E613D">
      <w:pPr>
        <w:pStyle w:val="Heading3"/>
        <w:bidi w:val="0"/>
      </w:pPr>
      <w:bookmarkStart w:id="21" w:name="_Toc531882508"/>
      <w:r>
        <w:t>auto</w:t>
      </w:r>
      <w:bookmarkEnd w:id="21"/>
    </w:p>
    <w:p w:rsidR="00A724FA" w:rsidRDefault="007B7800" w:rsidP="007B7800">
      <w:pPr>
        <w:rPr>
          <w:rtl/>
        </w:rPr>
      </w:pPr>
      <w:r>
        <w:rPr>
          <w:rFonts w:hint="cs"/>
          <w:rtl/>
        </w:rPr>
        <w:t xml:space="preserve">המילה השמורה </w:t>
      </w:r>
      <w:r>
        <w:t>auto</w:t>
      </w:r>
      <w:r>
        <w:rPr>
          <w:rFonts w:hint="cs"/>
          <w:rtl/>
        </w:rPr>
        <w:t xml:space="preserve"> אשר בעבר שימשה לסמן משתנים מקומיים, משמשת עכשיו </w:t>
      </w:r>
      <w:proofErr w:type="spellStart"/>
      <w:r>
        <w:rPr>
          <w:rFonts w:hint="cs"/>
          <w:rtl/>
        </w:rPr>
        <w:t>כהנחייה</w:t>
      </w:r>
      <w:proofErr w:type="spellEnd"/>
      <w:r>
        <w:rPr>
          <w:rFonts w:hint="cs"/>
          <w:rtl/>
        </w:rPr>
        <w:t xml:space="preserve"> לקומפיילר להסיק בעצמו את הטי</w:t>
      </w:r>
      <w:r w:rsidR="00A724FA">
        <w:rPr>
          <w:rFonts w:hint="cs"/>
          <w:rtl/>
        </w:rPr>
        <w:t>פוס הנדרש. יש מקומות שזה נוח מאד ומקל על שינויים עתידיים</w:t>
      </w:r>
      <w:r w:rsidR="00D02A34">
        <w:t xml:space="preserve"> </w:t>
      </w:r>
      <w:r w:rsidR="00373AAF">
        <w:rPr>
          <w:rFonts w:hint="cs"/>
          <w:rtl/>
        </w:rPr>
        <w:t xml:space="preserve"> בפרט כאשר עובדים עם קונטיינר:</w:t>
      </w:r>
    </w:p>
    <w:p w:rsidR="00373AAF" w:rsidRDefault="00373AAF" w:rsidP="00373AAF">
      <w:pPr>
        <w:bidi w:val="0"/>
      </w:pPr>
      <w:r w:rsidRPr="00373AAF">
        <w:t>for</w:t>
      </w:r>
      <w:r>
        <w:rPr>
          <w:rFonts w:hint="cs"/>
          <w:rtl/>
        </w:rPr>
        <w:t xml:space="preserve"> </w:t>
      </w:r>
      <w:r w:rsidRPr="00373AAF">
        <w:t>(</w:t>
      </w:r>
      <w:r w:rsidRPr="00373AAF">
        <w:rPr>
          <w:b/>
          <w:bCs/>
        </w:rPr>
        <w:t>auto</w:t>
      </w:r>
      <w:r>
        <w:t xml:space="preserve"> </w:t>
      </w:r>
      <w:r w:rsidRPr="00373AAF">
        <w:t xml:space="preserve">it = </w:t>
      </w:r>
      <w:proofErr w:type="spellStart"/>
      <w:r w:rsidRPr="00373AAF">
        <w:t>a.begin</w:t>
      </w:r>
      <w:proofErr w:type="spellEnd"/>
      <w:r w:rsidRPr="00373AAF">
        <w:t xml:space="preserve">(); it &lt; </w:t>
      </w:r>
      <w:proofErr w:type="spellStart"/>
      <w:r w:rsidRPr="00373AAF">
        <w:t>a.end</w:t>
      </w:r>
      <w:proofErr w:type="spellEnd"/>
      <w:r w:rsidRPr="00373AAF">
        <w:t>(); it++)</w:t>
      </w:r>
    </w:p>
    <w:p w:rsidR="00D02A34" w:rsidRDefault="00D02A34" w:rsidP="00D02A34">
      <w:pPr>
        <w:rPr>
          <w:rtl/>
        </w:rPr>
      </w:pPr>
      <w:r>
        <w:rPr>
          <w:rFonts w:hint="cs"/>
          <w:rtl/>
        </w:rPr>
        <w:t>אפשר להחליף את טיפוס הקונטיינר מבלי לשנות את הקוד שמתייחס אליו. חשוב!</w:t>
      </w:r>
    </w:p>
    <w:p w:rsidR="007B7800" w:rsidRDefault="007B7800" w:rsidP="007B7800">
      <w:pPr>
        <w:rPr>
          <w:rtl/>
        </w:rPr>
      </w:pPr>
      <w:r>
        <w:rPr>
          <w:rFonts w:hint="cs"/>
          <w:rtl/>
        </w:rPr>
        <w:t xml:space="preserve">ויש מקומות שזה הכרחי כמו ב </w:t>
      </w:r>
      <w:r>
        <w:t>templates</w:t>
      </w:r>
      <w:r>
        <w:rPr>
          <w:rFonts w:hint="cs"/>
          <w:rtl/>
        </w:rPr>
        <w:t xml:space="preserve"> כאשר לא ידוע מראש מהם הטיפוסים ורוצים להגדיר טיפוס חדש המבוסס עליהם.</w:t>
      </w:r>
    </w:p>
    <w:p w:rsidR="007B7800" w:rsidRDefault="007B7800" w:rsidP="007B7800">
      <w:pPr>
        <w:rPr>
          <w:rtl/>
        </w:rPr>
      </w:pPr>
      <w:r>
        <w:rPr>
          <w:noProof/>
        </w:rPr>
        <w:drawing>
          <wp:inline distT="0" distB="0" distL="0" distR="0" wp14:anchorId="2AFC4615" wp14:editId="09024C59">
            <wp:extent cx="4198925" cy="10108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8925" cy="1010852"/>
                    </a:xfrm>
                    <a:prstGeom prst="rect">
                      <a:avLst/>
                    </a:prstGeom>
                  </pic:spPr>
                </pic:pic>
              </a:graphicData>
            </a:graphic>
          </wp:inline>
        </w:drawing>
      </w:r>
    </w:p>
    <w:p w:rsidR="00C24668" w:rsidRDefault="00C24668" w:rsidP="007B7800">
      <w:pPr>
        <w:rPr>
          <w:rtl/>
        </w:rPr>
      </w:pPr>
      <w:r>
        <w:rPr>
          <w:rFonts w:hint="cs"/>
          <w:rtl/>
        </w:rPr>
        <w:t xml:space="preserve">אמנם זה לא מספק, משום שבאופן זה אי אפשר להגדיר טיפוס מוחזר על סמך טיפוסי הכניסה, לשם כך ניתן להשתמש ב </w:t>
      </w:r>
      <w:proofErr w:type="spellStart"/>
      <w:r>
        <w:t>decltype</w:t>
      </w:r>
      <w:proofErr w:type="spellEnd"/>
      <w:r>
        <w:rPr>
          <w:rFonts w:hint="cs"/>
          <w:rtl/>
        </w:rPr>
        <w:t>.</w:t>
      </w:r>
    </w:p>
    <w:p w:rsidR="007B7800" w:rsidRDefault="007B7800" w:rsidP="00A724FA">
      <w:pPr>
        <w:rPr>
          <w:rtl/>
        </w:rPr>
      </w:pPr>
      <w:r>
        <w:rPr>
          <w:rFonts w:hint="cs"/>
          <w:rtl/>
        </w:rPr>
        <w:t xml:space="preserve">אי אפשר לתת </w:t>
      </w:r>
      <w:r>
        <w:t>auto</w:t>
      </w:r>
      <w:r>
        <w:rPr>
          <w:rFonts w:hint="cs"/>
          <w:rtl/>
        </w:rPr>
        <w:t xml:space="preserve"> בתור </w:t>
      </w:r>
      <w:r>
        <w:t>member</w:t>
      </w:r>
      <w:r>
        <w:rPr>
          <w:rFonts w:hint="cs"/>
          <w:rtl/>
        </w:rPr>
        <w:t xml:space="preserve"> (שהרי אי אפשר לאתחל וממילא אין אפשרות לקומפיילר להסיק)</w:t>
      </w:r>
      <w:r w:rsidR="00A724FA">
        <w:rPr>
          <w:rFonts w:hint="cs"/>
          <w:rtl/>
        </w:rPr>
        <w:t xml:space="preserve"> ופשוט שאין </w:t>
      </w:r>
      <w:proofErr w:type="spellStart"/>
      <w:r w:rsidR="00A724FA">
        <w:rPr>
          <w:rFonts w:hint="cs"/>
          <w:rtl/>
        </w:rPr>
        <w:t>לתיתו</w:t>
      </w:r>
      <w:proofErr w:type="spellEnd"/>
      <w:r w:rsidR="00A724FA">
        <w:rPr>
          <w:rFonts w:hint="cs"/>
          <w:rtl/>
        </w:rPr>
        <w:t xml:space="preserve"> בארגומנט של פונקציה.</w:t>
      </w:r>
    </w:p>
    <w:p w:rsidR="007B7800" w:rsidRDefault="00302FB3" w:rsidP="006E613D">
      <w:pPr>
        <w:pStyle w:val="Heading3"/>
        <w:bidi w:val="0"/>
      </w:pPr>
      <w:bookmarkStart w:id="22" w:name="_Toc531882509"/>
      <w:r>
        <w:t>decltype</w:t>
      </w:r>
      <w:bookmarkEnd w:id="22"/>
    </w:p>
    <w:p w:rsidR="00302FB3" w:rsidRPr="00302FB3" w:rsidRDefault="00302FB3" w:rsidP="00302FB3">
      <w:pPr>
        <w:rPr>
          <w:rtl/>
        </w:rPr>
      </w:pPr>
      <w:proofErr w:type="spellStart"/>
      <w:proofErr w:type="gramStart"/>
      <w:r>
        <w:t>decltype</w:t>
      </w:r>
      <w:proofErr w:type="spellEnd"/>
      <w:r>
        <w:t xml:space="preserve"> </w:t>
      </w:r>
      <w:r>
        <w:rPr>
          <w:rFonts w:hint="cs"/>
          <w:rtl/>
        </w:rPr>
        <w:t xml:space="preserve"> גמיש</w:t>
      </w:r>
      <w:proofErr w:type="gramEnd"/>
      <w:r>
        <w:rPr>
          <w:rFonts w:hint="cs"/>
          <w:rtl/>
        </w:rPr>
        <w:t xml:space="preserve"> יותר מ </w:t>
      </w:r>
      <w:r>
        <w:t>auto</w:t>
      </w:r>
      <w:r>
        <w:rPr>
          <w:rFonts w:hint="cs"/>
          <w:rtl/>
        </w:rPr>
        <w:t xml:space="preserve"> ולמעשה ב </w:t>
      </w:r>
      <w:r>
        <w:t>templates</w:t>
      </w:r>
      <w:r>
        <w:rPr>
          <w:rFonts w:hint="cs"/>
          <w:rtl/>
        </w:rPr>
        <w:t xml:space="preserve"> משתמשים בו. ראה דוגמא:</w:t>
      </w:r>
    </w:p>
    <w:p w:rsidR="00302FB3" w:rsidRDefault="00302FB3" w:rsidP="00302FB3">
      <w:r>
        <w:rPr>
          <w:noProof/>
        </w:rPr>
        <w:lastRenderedPageBreak/>
        <w:drawing>
          <wp:inline distT="0" distB="0" distL="0" distR="0" wp14:anchorId="51BE4FA7" wp14:editId="190F9465">
            <wp:extent cx="4590806" cy="345426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3434" cy="3456241"/>
                    </a:xfrm>
                    <a:prstGeom prst="rect">
                      <a:avLst/>
                    </a:prstGeom>
                  </pic:spPr>
                </pic:pic>
              </a:graphicData>
            </a:graphic>
          </wp:inline>
        </w:drawing>
      </w:r>
    </w:p>
    <w:p w:rsidR="00302FB3" w:rsidRPr="00302FB3" w:rsidRDefault="00302FB3" w:rsidP="00302FB3">
      <w:pPr>
        <w:rPr>
          <w:rtl/>
        </w:rPr>
      </w:pPr>
    </w:p>
    <w:p w:rsidR="00AD294A" w:rsidRDefault="00D340F3" w:rsidP="006E613D">
      <w:pPr>
        <w:pStyle w:val="Heading2"/>
        <w:bidi w:val="0"/>
        <w:rPr>
          <w:rtl/>
        </w:rPr>
      </w:pPr>
      <w:bookmarkStart w:id="23" w:name="_Toc531882510"/>
      <w:r>
        <w:t>Etc…</w:t>
      </w:r>
      <w:bookmarkEnd w:id="23"/>
    </w:p>
    <w:p w:rsidR="00362AFD" w:rsidRPr="006F68E1" w:rsidRDefault="00A724FA" w:rsidP="006F68E1">
      <w:pPr>
        <w:pStyle w:val="Heading3"/>
        <w:rPr>
          <w:rtl/>
        </w:rPr>
      </w:pPr>
      <w:bookmarkStart w:id="24" w:name="_Toc531882511"/>
      <w:r w:rsidRPr="006F68E1">
        <w:rPr>
          <w:rFonts w:hint="cs"/>
          <w:rtl/>
        </w:rPr>
        <w:t>בידוד הקוד מהקבצים שמפיק הקומפיילר</w:t>
      </w:r>
      <w:bookmarkEnd w:id="24"/>
    </w:p>
    <w:p w:rsidR="005F22B2" w:rsidRDefault="00A724FA" w:rsidP="006F68E1">
      <w:pPr>
        <w:pStyle w:val="ListParagraph"/>
        <w:numPr>
          <w:ilvl w:val="0"/>
          <w:numId w:val="2"/>
        </w:numPr>
      </w:pPr>
      <w:r>
        <w:rPr>
          <w:rFonts w:hint="cs"/>
          <w:rtl/>
        </w:rPr>
        <w:t xml:space="preserve">לשנות את </w:t>
      </w:r>
      <w:r>
        <w:t xml:space="preserve"> Project prop&gt;config prop&gt;general&gt;intermediate dir</w:t>
      </w:r>
      <w:r>
        <w:rPr>
          <w:rFonts w:hint="cs"/>
          <w:rtl/>
        </w:rPr>
        <w:t>.</w:t>
      </w:r>
    </w:p>
    <w:p w:rsidR="006F68E1" w:rsidRPr="006F68E1" w:rsidRDefault="00A724FA" w:rsidP="006F68E1">
      <w:pPr>
        <w:pStyle w:val="ListParagraph"/>
        <w:numPr>
          <w:ilvl w:val="0"/>
          <w:numId w:val="2"/>
        </w:numPr>
        <w:rPr>
          <w:rtl/>
        </w:rPr>
      </w:pPr>
      <w:r w:rsidRPr="00427DEE">
        <w:rPr>
          <w:rFonts w:hint="cs"/>
          <w:rtl/>
        </w:rPr>
        <w:t xml:space="preserve">בהגדרות של הסטודיו עצמו צריך לומר לו איפוא לשים את קבצי ה </w:t>
      </w:r>
      <w:r w:rsidRPr="00427DEE">
        <w:t>IntelliSense</w:t>
      </w:r>
      <w:r>
        <w:rPr>
          <w:rFonts w:hint="cs"/>
          <w:rtl/>
        </w:rPr>
        <w:t xml:space="preserve">. </w:t>
      </w:r>
      <w:r w:rsidRPr="00362AFD">
        <w:t>Tools &gt; Options &gt; Text Editor &gt; C/C++ &gt; Advanced</w:t>
      </w:r>
      <w:r>
        <w:rPr>
          <w:rFonts w:hint="cs"/>
          <w:rtl/>
        </w:rPr>
        <w:t xml:space="preserve">. לקבוע שם את </w:t>
      </w:r>
      <w:r w:rsidRPr="008F4BB5">
        <w:rPr>
          <w:rStyle w:val="Strong"/>
          <w:rFonts w:ascii="Arial" w:hAnsi="Arial" w:cs="Arial"/>
          <w:color w:val="242729"/>
          <w:sz w:val="20"/>
          <w:szCs w:val="20"/>
          <w:bdr w:val="none" w:sz="0" w:space="0" w:color="auto" w:frame="1"/>
          <w:shd w:val="clear" w:color="auto" w:fill="FFFFFF"/>
        </w:rPr>
        <w:t>Fallback Location</w:t>
      </w:r>
      <w:r w:rsidRPr="006F68E1">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ולומר לו להשתמש בו</w:t>
      </w:r>
      <w:r w:rsidRPr="006F68E1">
        <w:rPr>
          <w:rStyle w:val="Strong"/>
          <w:rFonts w:ascii="Arial" w:hAnsi="Arial" w:cs="Arial" w:hint="cs"/>
          <w:color w:val="242729"/>
          <w:sz w:val="23"/>
          <w:szCs w:val="23"/>
          <w:bdr w:val="none" w:sz="0" w:space="0" w:color="auto" w:frame="1"/>
          <w:shd w:val="clear" w:color="auto" w:fill="FFFFFF"/>
          <w:rtl/>
        </w:rPr>
        <w:t>.</w:t>
      </w:r>
      <w:r>
        <w:rPr>
          <w:rStyle w:val="Strong"/>
          <w:rFonts w:ascii="Arial" w:hAnsi="Arial" w:cs="Arial" w:hint="cs"/>
          <w:color w:val="242729"/>
          <w:sz w:val="23"/>
          <w:szCs w:val="23"/>
          <w:bdr w:val="none" w:sz="0" w:space="0" w:color="auto" w:frame="1"/>
          <w:shd w:val="clear" w:color="auto" w:fill="FFFFFF"/>
          <w:rtl/>
        </w:rPr>
        <w:t xml:space="preserve"> (</w:t>
      </w:r>
      <w:r w:rsidRPr="006F68E1">
        <w:rPr>
          <w:rFonts w:hint="cs"/>
          <w:rtl/>
        </w:rPr>
        <w:t>את זה עושים כמובן פעם אחת בלבד.</w:t>
      </w:r>
      <w:r>
        <w:rPr>
          <w:rFonts w:hint="cs"/>
          <w:rtl/>
        </w:rPr>
        <w:t>)</w:t>
      </w:r>
    </w:p>
    <w:p w:rsidR="00427DEE" w:rsidRPr="006F68E1" w:rsidRDefault="00A724FA" w:rsidP="006F68E1">
      <w:pPr>
        <w:pStyle w:val="ListParagraph"/>
        <w:numPr>
          <w:ilvl w:val="0"/>
          <w:numId w:val="2"/>
        </w:numPr>
        <w:rPr>
          <w:rtl/>
        </w:rPr>
      </w:pPr>
      <w:r w:rsidRPr="006F68E1">
        <w:rPr>
          <w:rFonts w:hint="cs"/>
          <w:rtl/>
        </w:rPr>
        <w:t xml:space="preserve">לקבוע את קובץ ה </w:t>
      </w:r>
      <w:r w:rsidRPr="006F68E1">
        <w:t>sln</w:t>
      </w:r>
      <w:r w:rsidR="006F68E1" w:rsidRPr="006F68E1">
        <w:rPr>
          <w:rFonts w:hint="cs"/>
          <w:rtl/>
        </w:rPr>
        <w:t xml:space="preserve"> במקום נפרד (שים לב שה </w:t>
      </w:r>
      <w:r w:rsidR="006F68E1" w:rsidRPr="006F68E1">
        <w:t>filters</w:t>
      </w:r>
      <w:r w:rsidR="006F68E1" w:rsidRPr="006F68E1">
        <w:rPr>
          <w:rFonts w:hint="cs"/>
          <w:rtl/>
        </w:rPr>
        <w:t xml:space="preserve"> צריכים להיות ליד ה </w:t>
      </w:r>
      <w:r w:rsidR="006F68E1" w:rsidRPr="006F68E1">
        <w:t>vcxproj</w:t>
      </w:r>
      <w:r w:rsidR="006F68E1" w:rsidRPr="006F68E1">
        <w:rPr>
          <w:rFonts w:hint="cs"/>
          <w:rtl/>
        </w:rPr>
        <w:t xml:space="preserve">) פשוט להעתיק אותו </w:t>
      </w:r>
      <w:r w:rsidR="006F68E1">
        <w:rPr>
          <w:rFonts w:hint="cs"/>
          <w:rtl/>
        </w:rPr>
        <w:t xml:space="preserve">לשם </w:t>
      </w:r>
      <w:r w:rsidR="006F68E1" w:rsidRPr="006F68E1">
        <w:rPr>
          <w:rFonts w:hint="cs"/>
          <w:rtl/>
        </w:rPr>
        <w:t>ואחר כך לטעון מחדש את הפרויקט האבוד.</w:t>
      </w:r>
    </w:p>
    <w:p w:rsidR="004559AD" w:rsidRDefault="00A724FA" w:rsidP="006E613D">
      <w:pPr>
        <w:pStyle w:val="Heading3"/>
        <w:bidi w:val="0"/>
        <w:rPr>
          <w:rStyle w:val="Strong"/>
          <w:rFonts w:ascii="Arial" w:hAnsi="Arial" w:cs="Arial"/>
          <w:b w:val="0"/>
          <w:bCs w:val="0"/>
          <w:color w:val="242729"/>
          <w:sz w:val="23"/>
          <w:szCs w:val="23"/>
          <w:bdr w:val="none" w:sz="0" w:space="0" w:color="auto" w:frame="1"/>
          <w:shd w:val="clear" w:color="auto" w:fill="FFFFFF"/>
        </w:rPr>
      </w:pPr>
      <w:bookmarkStart w:id="25" w:name="_Toc531882512"/>
      <w:r w:rsidRPr="00975F7F">
        <w:rPr>
          <w:rStyle w:val="Strong"/>
          <w:b w:val="0"/>
          <w:bCs w:val="0"/>
          <w:color w:val="622423" w:themeColor="accent2" w:themeShade="7F"/>
          <w:spacing w:val="0"/>
        </w:rPr>
        <w:t>Assertions</w:t>
      </w:r>
      <w:bookmarkEnd w:id="25"/>
    </w:p>
    <w:p w:rsidR="004559AD" w:rsidRPr="003A4717" w:rsidRDefault="00A724FA" w:rsidP="004559AD">
      <w:pPr>
        <w:pStyle w:val="Default"/>
        <w:spacing w:before="3"/>
        <w:rPr>
          <w:b/>
          <w:bCs/>
          <w:sz w:val="16"/>
          <w:szCs w:val="16"/>
        </w:rPr>
      </w:pPr>
      <w:r w:rsidRPr="003A4717">
        <w:rPr>
          <w:b/>
          <w:bCs/>
          <w:sz w:val="20"/>
          <w:szCs w:val="20"/>
        </w:rPr>
        <w:t>ASSERT(pointer);</w:t>
      </w:r>
    </w:p>
    <w:p w:rsidR="004559AD" w:rsidRDefault="00A724FA" w:rsidP="006F68E1">
      <w:r w:rsidRPr="004559AD">
        <w:rPr>
          <w:rFonts w:hint="cs"/>
          <w:rtl/>
        </w:rPr>
        <w:t xml:space="preserve">יש גרסא סטנדרטית וגרסא מיקרוסופטית ברמת ה </w:t>
      </w:r>
      <w:r w:rsidRPr="004559AD">
        <w:t>CRT</w:t>
      </w:r>
    </w:p>
    <w:p w:rsidR="004728D4" w:rsidRPr="004728D4" w:rsidRDefault="00A724FA" w:rsidP="004728D4">
      <w:pPr>
        <w:rPr>
          <w:rtl/>
        </w:rPr>
      </w:pPr>
      <w:r w:rsidRPr="004728D4">
        <w:rPr>
          <w:highlight w:val="white"/>
        </w:rPr>
        <w:t>_ASSERTE</w:t>
      </w:r>
      <w:r w:rsidRPr="004728D4">
        <w:rPr>
          <w:rFonts w:hint="cs"/>
          <w:rtl/>
        </w:rPr>
        <w:t xml:space="preserve"> מו</w:t>
      </w:r>
      <w:r>
        <w:rPr>
          <w:rFonts w:hint="cs"/>
          <w:rtl/>
        </w:rPr>
        <w:t xml:space="preserve">גדר ב </w:t>
      </w:r>
      <w:r>
        <w:rPr>
          <w:rFonts w:ascii="Consolas" w:hAnsi="Consolas" w:cs="Consolas"/>
          <w:color w:val="A31515"/>
          <w:sz w:val="19"/>
          <w:szCs w:val="19"/>
          <w:highlight w:val="white"/>
        </w:rPr>
        <w:t>crtdbg.h</w:t>
      </w:r>
    </w:p>
    <w:p w:rsidR="004559AD" w:rsidRPr="004728D4" w:rsidRDefault="00A724FA" w:rsidP="004728D4">
      <w:pPr>
        <w:rPr>
          <w:rtl/>
        </w:rPr>
      </w:pPr>
      <w:r>
        <w:rPr>
          <w:rFonts w:hint="cs"/>
          <w:rtl/>
        </w:rPr>
        <w:t>הגרסא הסטטית מתגלה בשלב הקומפילציה בלבד</w:t>
      </w:r>
    </w:p>
    <w:p w:rsidR="004559AD" w:rsidRPr="003A4717" w:rsidRDefault="00A724FA" w:rsidP="006F68E1">
      <w:pPr>
        <w:rPr>
          <w:rtl/>
        </w:rPr>
      </w:pPr>
      <w:r w:rsidRPr="003A4717">
        <w:t>static_assert(sizeof(float) == 4, "I can’t float like that!");</w:t>
      </w:r>
    </w:p>
    <w:p w:rsidR="004559AD" w:rsidRDefault="00A724FA" w:rsidP="004728D4">
      <w:pPr>
        <w:rPr>
          <w:rtl/>
        </w:rPr>
      </w:pPr>
      <w:r>
        <w:rPr>
          <w:rFonts w:hint="cs"/>
          <w:rtl/>
        </w:rPr>
        <w:t>והיא יכולה להופיע שלא בתוך מתודה.</w:t>
      </w:r>
    </w:p>
    <w:p w:rsidR="003A0863" w:rsidRDefault="003A0863" w:rsidP="006F68E1">
      <w:pPr>
        <w:rPr>
          <w:rtl/>
        </w:rPr>
      </w:pPr>
    </w:p>
    <w:p w:rsidR="00DC33EA" w:rsidRDefault="00A724FA" w:rsidP="006F68E1">
      <w:pPr>
        <w:rPr>
          <w:rtl/>
        </w:rPr>
      </w:pPr>
      <w:r>
        <w:rPr>
          <w:rFonts w:hint="cs"/>
          <w:rtl/>
        </w:rPr>
        <w:lastRenderedPageBreak/>
        <w:t xml:space="preserve">קני קאר הגדיר </w:t>
      </w:r>
      <w:r>
        <w:t>Verify</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#ifdef</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_DEBUG</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VERIFY</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ASSERT</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VERIFY(expression) (expression)</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DC33EA" w:rsidRDefault="00DC33EA" w:rsidP="00DC33EA">
      <w:pPr>
        <w:bidi w:val="0"/>
      </w:pPr>
    </w:p>
    <w:p w:rsidR="003A0863" w:rsidRDefault="00A724FA" w:rsidP="00DC33EA">
      <w:pPr>
        <w:rPr>
          <w:rtl/>
        </w:rPr>
      </w:pPr>
      <w:r>
        <w:rPr>
          <w:rFonts w:hint="cs"/>
          <w:rtl/>
        </w:rPr>
        <w:t>כלומר בגרסת דיבאג זה אסרט, אבל בגרסת ריצה זה לא 'נעלם' (כפי שאסרט נעלם) אלא משאיר את הביטוי הפנימי. מאד שימושי. למשל כאן בדיסטרקטור.</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~ManualResetEvent()</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C33EA" w:rsidRDefault="00A724FA" w:rsidP="00DC33E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VERIFY</w:t>
      </w:r>
      <w:r>
        <w:rPr>
          <w:rFonts w:ascii="Consolas" w:hAnsi="Consolas" w:cs="Consolas"/>
          <w:color w:val="000000"/>
          <w:sz w:val="19"/>
          <w:szCs w:val="19"/>
          <w:highlight w:val="white"/>
        </w:rPr>
        <w:t>(CloseHandle(m_handle));</w:t>
      </w:r>
    </w:p>
    <w:p w:rsidR="00DC33EA" w:rsidRDefault="00A724FA" w:rsidP="00DC33EA">
      <w:pPr>
        <w:bidi w:val="0"/>
        <w:rPr>
          <w:rFonts w:ascii="Consolas" w:hAnsi="Consolas" w:cs="Consolas"/>
          <w:color w:val="000000"/>
          <w:sz w:val="19"/>
          <w:szCs w:val="19"/>
        </w:rPr>
      </w:pPr>
      <w:r>
        <w:rPr>
          <w:rFonts w:ascii="Consolas" w:hAnsi="Consolas" w:cs="Consolas"/>
          <w:color w:val="000000"/>
          <w:sz w:val="19"/>
          <w:szCs w:val="19"/>
          <w:highlight w:val="white"/>
        </w:rPr>
        <w:t xml:space="preserve">    }</w:t>
      </w:r>
    </w:p>
    <w:p w:rsidR="00637D23" w:rsidRDefault="00637D23" w:rsidP="00EC1D5A">
      <w:pPr>
        <w:rPr>
          <w:rFonts w:hint="cs"/>
          <w:rtl/>
        </w:rPr>
      </w:pPr>
      <w:r>
        <w:rPr>
          <w:rFonts w:hint="cs"/>
          <w:rtl/>
        </w:rPr>
        <w:t>[אבל מצד שני, זה מקשה על קריאת הקוד, לא בטוח שכדאי...]</w:t>
      </w:r>
    </w:p>
    <w:p w:rsidR="00B374E6" w:rsidRDefault="00975F7F" w:rsidP="006E613D">
      <w:pPr>
        <w:pStyle w:val="Heading3"/>
        <w:bidi w:val="0"/>
      </w:pPr>
      <w:bookmarkStart w:id="26" w:name="_Toc531882513"/>
      <w:r>
        <w:t xml:space="preserve">Emit </w:t>
      </w:r>
      <w:r w:rsidR="00A724FA">
        <w:t>Debug</w:t>
      </w:r>
      <w:r>
        <w:t xml:space="preserve"> messages</w:t>
      </w:r>
      <w:bookmarkEnd w:id="26"/>
    </w:p>
    <w:p w:rsidR="00B374E6" w:rsidRDefault="00A724FA" w:rsidP="00B374E6">
      <w:pPr>
        <w:rPr>
          <w:highlight w:val="white"/>
          <w:rtl/>
        </w:rPr>
      </w:pPr>
      <w:r>
        <w:rPr>
          <w:rFonts w:hint="cs"/>
          <w:highlight w:val="white"/>
          <w:rtl/>
        </w:rPr>
        <w:t xml:space="preserve">הקוד הנחמד הזה ידפיס אל ה </w:t>
      </w:r>
      <w:r>
        <w:rPr>
          <w:highlight w:val="white"/>
        </w:rPr>
        <w:t>output</w:t>
      </w:r>
      <w:r>
        <w:rPr>
          <w:rFonts w:hint="cs"/>
          <w:highlight w:val="white"/>
          <w:rtl/>
        </w:rPr>
        <w:t xml:space="preserve"> של הסטודיו בזמן דיבאג</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wchar_t</w:t>
      </w:r>
      <w:r>
        <w:rPr>
          <w:rFonts w:ascii="Consolas" w:hAnsi="Consolas" w:cs="Consolas"/>
          <w:color w:val="000000"/>
          <w:sz w:val="19"/>
          <w:szCs w:val="19"/>
          <w:highlight w:val="white"/>
        </w:rPr>
        <w:t xml:space="preserve"> msgbuf[256];</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swprintf_s(msgbuf, 20, L</w:t>
      </w:r>
      <w:r>
        <w:rPr>
          <w:rFonts w:ascii="Consolas" w:hAnsi="Consolas" w:cs="Consolas"/>
          <w:color w:val="A31515"/>
          <w:sz w:val="19"/>
          <w:szCs w:val="19"/>
          <w:highlight w:val="white"/>
        </w:rPr>
        <w:t>"My variable is %d\n"</w:t>
      </w:r>
      <w:r>
        <w:rPr>
          <w:rFonts w:ascii="Consolas" w:hAnsi="Consolas" w:cs="Consolas"/>
          <w:color w:val="000000"/>
          <w:sz w:val="19"/>
          <w:szCs w:val="19"/>
          <w:highlight w:val="white"/>
        </w:rPr>
        <w:t>, 10);</w:t>
      </w:r>
    </w:p>
    <w:p w:rsidR="00B374E6" w:rsidRDefault="00A724FA" w:rsidP="00B374E6">
      <w:pPr>
        <w:autoSpaceDE w:val="0"/>
        <w:autoSpaceDN w:val="0"/>
        <w:bidi w:val="0"/>
        <w:adjustRightInd w:val="0"/>
        <w:spacing w:after="0" w:line="240" w:lineRule="auto"/>
        <w:rPr>
          <w:rFonts w:ascii="Consolas" w:hAnsi="Consolas" w:cs="Consolas"/>
          <w:color w:val="000000"/>
          <w:sz w:val="19"/>
          <w:szCs w:val="19"/>
          <w:highlight w:val="white"/>
          <w:rtl/>
        </w:rPr>
      </w:pPr>
      <w:r>
        <w:rPr>
          <w:rFonts w:ascii="Consolas" w:hAnsi="Consolas" w:cs="Consolas"/>
          <w:color w:val="000000"/>
          <w:sz w:val="19"/>
          <w:szCs w:val="19"/>
          <w:highlight w:val="white"/>
        </w:rPr>
        <w:tab/>
      </w:r>
      <w:r>
        <w:rPr>
          <w:rFonts w:ascii="Consolas" w:hAnsi="Consolas" w:cs="Consolas"/>
          <w:color w:val="6F008A"/>
          <w:sz w:val="19"/>
          <w:szCs w:val="19"/>
          <w:highlight w:val="white"/>
        </w:rPr>
        <w:t>OutputDebugString</w:t>
      </w:r>
      <w:r>
        <w:rPr>
          <w:rFonts w:ascii="Consolas" w:hAnsi="Consolas" w:cs="Consolas"/>
          <w:color w:val="000000"/>
          <w:sz w:val="19"/>
          <w:szCs w:val="19"/>
          <w:highlight w:val="white"/>
        </w:rPr>
        <w:t>(msgbuf);</w:t>
      </w:r>
    </w:p>
    <w:p w:rsidR="00B374E6" w:rsidRDefault="00A724FA" w:rsidP="00B374E6">
      <w:pPr>
        <w:rPr>
          <w:highlight w:val="white"/>
          <w:rtl/>
        </w:rPr>
      </w:pPr>
      <w:r>
        <w:rPr>
          <w:rFonts w:hint="cs"/>
          <w:highlight w:val="white"/>
          <w:rtl/>
        </w:rPr>
        <w:t xml:space="preserve">ואל </w:t>
      </w:r>
      <w:r>
        <w:rPr>
          <w:highlight w:val="white"/>
        </w:rPr>
        <w:t>DebugView</w:t>
      </w:r>
      <w:r>
        <w:rPr>
          <w:rFonts w:hint="cs"/>
          <w:highlight w:val="white"/>
          <w:rtl/>
        </w:rPr>
        <w:t xml:space="preserve"> בזמן ריצה חופשית.</w:t>
      </w:r>
    </w:p>
    <w:p w:rsidR="002663EA" w:rsidRDefault="00A724FA" w:rsidP="006E613D">
      <w:pPr>
        <w:pStyle w:val="Heading3"/>
        <w:bidi w:val="0"/>
      </w:pPr>
      <w:bookmarkStart w:id="27" w:name="_Toc531882514"/>
      <w:r>
        <w:t>Named Casts</w:t>
      </w:r>
      <w:bookmarkEnd w:id="27"/>
    </w:p>
    <w:p w:rsidR="00777F43" w:rsidRDefault="00A724FA" w:rsidP="002663EA">
      <w:proofErr w:type="spellStart"/>
      <w:r w:rsidRPr="00777F43">
        <w:t>static_cast</w:t>
      </w:r>
      <w:proofErr w:type="spellEnd"/>
    </w:p>
    <w:p w:rsidR="006D551A" w:rsidRPr="006D551A" w:rsidRDefault="00A724FA" w:rsidP="007875AF">
      <w:pPr>
        <w:rPr>
          <w:del w:id="28" w:author="Rafael" w:date="2017-01-13T12:08:00Z"/>
          <w:rtl/>
        </w:rPr>
      </w:pPr>
      <w:r>
        <w:rPr>
          <w:rFonts w:hint="cs"/>
          <w:rtl/>
        </w:rPr>
        <w:t xml:space="preserve">זהו הפשוט ביותר. </w:t>
      </w:r>
      <w:r w:rsidR="007875AF">
        <w:rPr>
          <w:rFonts w:hint="cs"/>
          <w:rtl/>
        </w:rPr>
        <w:t xml:space="preserve">כרגיל, </w:t>
      </w:r>
      <w:r>
        <w:rPr>
          <w:rFonts w:hint="cs"/>
          <w:rtl/>
        </w:rPr>
        <w:t xml:space="preserve">אם משתמשים בקאסט אשר כרוך באיבוד מידע הקומפיילר </w:t>
      </w:r>
      <w:r w:rsidR="007875AF">
        <w:rPr>
          <w:rFonts w:hint="cs"/>
          <w:rtl/>
        </w:rPr>
        <w:t>מ</w:t>
      </w:r>
      <w:r>
        <w:rPr>
          <w:rFonts w:hint="cs"/>
          <w:rtl/>
        </w:rPr>
        <w:t>זהיר</w:t>
      </w:r>
      <w:r w:rsidR="007875AF">
        <w:rPr>
          <w:rFonts w:hint="cs"/>
          <w:rtl/>
        </w:rPr>
        <w:t xml:space="preserve">. זו הדרך </w:t>
      </w:r>
      <w:r w:rsidR="007875AF" w:rsidRPr="007875AF">
        <w:rPr>
          <w:rFonts w:hint="cs"/>
          <w:b/>
          <w:bCs/>
          <w:rtl/>
        </w:rPr>
        <w:t>למנוע</w:t>
      </w:r>
      <w:r w:rsidR="007875AF">
        <w:rPr>
          <w:rFonts w:hint="cs"/>
          <w:rtl/>
        </w:rPr>
        <w:t xml:space="preserve"> אזהרה זו.</w:t>
      </w:r>
    </w:p>
    <w:p w:rsidR="00777F43" w:rsidRDefault="00A724FA" w:rsidP="00777F43">
      <w:pPr>
        <w:rPr>
          <w:rtl/>
        </w:rPr>
      </w:pPr>
      <w:proofErr w:type="spellStart"/>
      <w:r w:rsidRPr="00777F43">
        <w:t>const_cast</w:t>
      </w:r>
      <w:proofErr w:type="spellEnd"/>
    </w:p>
    <w:p w:rsidR="006D551A" w:rsidRDefault="00A724FA" w:rsidP="00777F43">
      <w:r>
        <w:rPr>
          <w:rFonts w:hint="cs"/>
          <w:rtl/>
        </w:rPr>
        <w:t>סכנה. מאפשר לעקוף הצהרה על מצביע ל'קבוע' .</w:t>
      </w:r>
    </w:p>
    <w:p w:rsidR="00777F43" w:rsidRDefault="00A724FA" w:rsidP="00777F43">
      <w:pPr>
        <w:rPr>
          <w:rtl/>
        </w:rPr>
      </w:pPr>
      <w:r w:rsidRPr="00777F43">
        <w:t>reinterpret_cast</w:t>
      </w:r>
    </w:p>
    <w:p w:rsidR="006D551A" w:rsidRDefault="00A724FA" w:rsidP="00777F43">
      <w:pPr>
        <w:rPr>
          <w:rtl/>
        </w:rPr>
      </w:pPr>
      <w:r>
        <w:rPr>
          <w:rFonts w:hint="cs"/>
          <w:rtl/>
        </w:rPr>
        <w:t>המרה של מצביע לטיפוס אחד ממצביע של טיפוס אחר. המתכנת מצהיר שהוא יודע מה הוא עושה (בדרך כלל כוונתו שבאמת המצביע של הטיפוס האחר היה במקורו המצביע של הטיפוס האחד)</w:t>
      </w:r>
    </w:p>
    <w:p w:rsidR="006D551A" w:rsidRDefault="0010522C" w:rsidP="00777F43">
      <w:proofErr w:type="spellStart"/>
      <w:r>
        <w:t>d</w:t>
      </w:r>
      <w:bookmarkStart w:id="29" w:name="_GoBack"/>
      <w:bookmarkEnd w:id="29"/>
      <w:r w:rsidR="00A724FA">
        <w:t>ynamic_cast</w:t>
      </w:r>
      <w:proofErr w:type="spellEnd"/>
    </w:p>
    <w:p w:rsidR="006D551A" w:rsidRDefault="00A724FA" w:rsidP="006D551A">
      <w:pPr>
        <w:rPr>
          <w:rtl/>
        </w:rPr>
      </w:pPr>
      <w:r>
        <w:rPr>
          <w:rFonts w:hint="cs"/>
          <w:rtl/>
        </w:rPr>
        <w:t xml:space="preserve">משתמש במנגנון </w:t>
      </w:r>
      <w:r>
        <w:t>RTTI</w:t>
      </w:r>
      <w:r>
        <w:rPr>
          <w:rFonts w:hint="cs"/>
          <w:rtl/>
        </w:rPr>
        <w:t xml:space="preserve"> להבטיח שההמרה של קלאסים אכן תיתכן (יש יחס אב בן)</w:t>
      </w:r>
    </w:p>
    <w:p w:rsidR="006D551A" w:rsidRDefault="00A724FA" w:rsidP="006D551A">
      <w:pPr>
        <w:rPr>
          <w:ins w:id="30" w:author="Rafael" w:date="2017-01-13T12:09:00Z"/>
          <w:rtl/>
        </w:rPr>
      </w:pPr>
      <w:r>
        <w:rPr>
          <w:noProof/>
        </w:rPr>
        <w:lastRenderedPageBreak/>
        <w:drawing>
          <wp:inline distT="0" distB="0" distL="0" distR="0">
            <wp:extent cx="4136923" cy="30362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04537" name=""/>
                    <pic:cNvPicPr/>
                  </pic:nvPicPr>
                  <pic:blipFill>
                    <a:blip r:embed="rId22"/>
                    <a:stretch>
                      <a:fillRect/>
                    </a:stretch>
                  </pic:blipFill>
                  <pic:spPr>
                    <a:xfrm>
                      <a:off x="0" y="0"/>
                      <a:ext cx="4138830" cy="3037606"/>
                    </a:xfrm>
                    <a:prstGeom prst="rect">
                      <a:avLst/>
                    </a:prstGeom>
                  </pic:spPr>
                </pic:pic>
              </a:graphicData>
            </a:graphic>
          </wp:inline>
        </w:drawing>
      </w:r>
    </w:p>
    <w:p w:rsidR="00777F43" w:rsidRDefault="00777F43" w:rsidP="00777F43"/>
    <w:p w:rsidR="005B2707" w:rsidRDefault="005B2707">
      <w:pPr>
        <w:bidi w:val="0"/>
        <w:rPr>
          <w:caps/>
          <w:color w:val="622423" w:themeColor="accent2" w:themeShade="7F"/>
          <w:sz w:val="24"/>
          <w:szCs w:val="24"/>
        </w:rPr>
      </w:pPr>
      <w:bookmarkStart w:id="31" w:name="_Toc531882515"/>
      <w:r>
        <w:br w:type="page"/>
      </w:r>
    </w:p>
    <w:p w:rsidR="000557DA" w:rsidRDefault="00C33308" w:rsidP="006E613D">
      <w:pPr>
        <w:pStyle w:val="Heading3"/>
        <w:bidi w:val="0"/>
      </w:pPr>
      <w:r>
        <w:lastRenderedPageBreak/>
        <w:t>Time measuring in windows</w:t>
      </w:r>
      <w:bookmarkEnd w:id="31"/>
    </w:p>
    <w:p w:rsidR="00AC7568" w:rsidRPr="00AC7568" w:rsidRDefault="00AC7568" w:rsidP="00AC7568">
      <w:pPr>
        <w:bidi w:val="0"/>
        <w:rPr>
          <w:rtl/>
        </w:rPr>
      </w:pPr>
      <w:r>
        <w:t xml:space="preserve">Performance. </w:t>
      </w:r>
    </w:p>
    <w:p w:rsidR="00584EB2" w:rsidRPr="00BA72F7" w:rsidRDefault="00BA72F7" w:rsidP="00BA72F7">
      <w:pPr>
        <w:bidi w:val="0"/>
        <w:rPr>
          <w:i/>
          <w:iCs/>
        </w:rPr>
      </w:pPr>
      <w:r>
        <w:rPr>
          <w:i/>
          <w:iCs/>
        </w:rPr>
        <w:t xml:space="preserve">PS: </w:t>
      </w:r>
      <w:r w:rsidR="00584EB2" w:rsidRPr="00BA72F7">
        <w:rPr>
          <w:i/>
          <w:iCs/>
        </w:rPr>
        <w:t>C++ Advanced Topics</w:t>
      </w:r>
      <w:r w:rsidRPr="00BA72F7">
        <w:rPr>
          <w:i/>
          <w:iCs/>
        </w:rPr>
        <w:t xml:space="preserve">; </w:t>
      </w:r>
      <w:r w:rsidR="00584EB2" w:rsidRPr="00BA72F7">
        <w:rPr>
          <w:i/>
          <w:iCs/>
        </w:rPr>
        <w:t xml:space="preserve">Use Standard </w:t>
      </w:r>
      <w:proofErr w:type="gramStart"/>
      <w:r w:rsidR="00584EB2" w:rsidRPr="00BA72F7">
        <w:rPr>
          <w:i/>
          <w:iCs/>
        </w:rPr>
        <w:t>Containers :</w:t>
      </w:r>
      <w:proofErr w:type="gramEnd"/>
      <w:r w:rsidR="00584EB2" w:rsidRPr="00BA72F7">
        <w:rPr>
          <w:i/>
          <w:iCs/>
        </w:rPr>
        <w:t xml:space="preserve"> Demo: vector and list</w:t>
      </w:r>
    </w:p>
    <w:p w:rsidR="00C33308" w:rsidRPr="00C33308" w:rsidRDefault="00584EB2" w:rsidP="00C33308">
      <w:r>
        <w:rPr>
          <w:noProof/>
        </w:rPr>
        <w:drawing>
          <wp:inline distT="0" distB="0" distL="0" distR="0">
            <wp:extent cx="4550054" cy="194693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50054" cy="1946939"/>
                    </a:xfrm>
                    <a:prstGeom prst="rect">
                      <a:avLst/>
                    </a:prstGeom>
                  </pic:spPr>
                </pic:pic>
              </a:graphicData>
            </a:graphic>
          </wp:inline>
        </w:drawing>
      </w:r>
    </w:p>
    <w:p w:rsidR="00644095" w:rsidRDefault="00644095" w:rsidP="006E613D">
      <w:pPr>
        <w:pStyle w:val="Heading2"/>
        <w:bidi w:val="0"/>
        <w:rPr>
          <w:rtl/>
        </w:rPr>
      </w:pPr>
      <w:bookmarkStart w:id="32" w:name="_Toc531882516"/>
      <w:r>
        <w:t>MEMBER FUNCTION POINTER</w:t>
      </w:r>
      <w:bookmarkEnd w:id="32"/>
    </w:p>
    <w:p w:rsidR="00644095" w:rsidRPr="00BA72F7" w:rsidRDefault="00644095" w:rsidP="00644095">
      <w:pPr>
        <w:bidi w:val="0"/>
        <w:rPr>
          <w:i/>
          <w:iCs/>
          <w:rtl/>
        </w:rPr>
      </w:pPr>
      <w:r w:rsidRPr="00BA72F7">
        <w:rPr>
          <w:i/>
          <w:iCs/>
        </w:rPr>
        <w:t>https://isocpp.org/wiki/faq/pointers-to-members</w:t>
      </w:r>
    </w:p>
    <w:p w:rsidR="00644095" w:rsidRDefault="00644095" w:rsidP="00644095">
      <w:pPr>
        <w:rPr>
          <w:noProof/>
          <w:rtl/>
        </w:rPr>
      </w:pPr>
      <w:r>
        <w:rPr>
          <w:rFonts w:hint="cs"/>
          <w:noProof/>
          <w:rtl/>
        </w:rPr>
        <w:t xml:space="preserve">אם רוצים מצביע למתודה של קלאס, </w:t>
      </w:r>
    </w:p>
    <w:p w:rsidR="00644095" w:rsidRDefault="00644095" w:rsidP="00644095">
      <w:pPr>
        <w:rPr>
          <w:noProof/>
        </w:rPr>
      </w:pPr>
      <w:r>
        <w:rPr>
          <w:rFonts w:hint="cs"/>
          <w:noProof/>
          <w:rtl/>
        </w:rPr>
        <w:t xml:space="preserve">יש שתי דרכים עקריות, א) פשוט להפוך את המתודה לסטטית, ואז </w:t>
      </w:r>
      <w:r>
        <w:rPr>
          <w:noProof/>
        </w:rPr>
        <w:t>this</w:t>
      </w:r>
      <w:r>
        <w:rPr>
          <w:rFonts w:hint="cs"/>
          <w:noProof/>
          <w:rtl/>
        </w:rPr>
        <w:t xml:space="preserve"> לא נכנס לרשימת הארגומנטים ולא "מקלקל" את החותמת של המתודה ב) להשתמש בפונקציה מתווכת כמו בדוגמא המצורפת</w:t>
      </w:r>
    </w:p>
    <w:p w:rsidR="00C33308" w:rsidRDefault="00C33308" w:rsidP="00644095">
      <w:pPr>
        <w:rPr>
          <w:noProof/>
          <w:rtl/>
        </w:rPr>
      </w:pPr>
      <w:r>
        <w:rPr>
          <w:rFonts w:hint="cs"/>
          <w:noProof/>
          <w:rtl/>
        </w:rPr>
        <w:t>=&gt;  יש גם דרכים אחרות. חפש ברשת.</w:t>
      </w:r>
    </w:p>
    <w:p w:rsidR="00644095" w:rsidRDefault="00644095" w:rsidP="00644095">
      <w:pPr>
        <w:rPr>
          <w:rtl/>
        </w:rPr>
      </w:pPr>
      <w:r>
        <w:rPr>
          <w:noProof/>
        </w:rPr>
        <w:drawing>
          <wp:inline distT="0" distB="0" distL="0" distR="0" wp14:anchorId="762B7534" wp14:editId="7C3C3011">
            <wp:extent cx="538162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81625" cy="2971800"/>
                    </a:xfrm>
                    <a:prstGeom prst="rect">
                      <a:avLst/>
                    </a:prstGeom>
                  </pic:spPr>
                </pic:pic>
              </a:graphicData>
            </a:graphic>
          </wp:inline>
        </w:drawing>
      </w:r>
    </w:p>
    <w:p w:rsidR="00A72D6E" w:rsidRDefault="00644095" w:rsidP="00644095">
      <w:pPr>
        <w:rPr>
          <w:rtl/>
        </w:rPr>
      </w:pPr>
      <w:r>
        <w:rPr>
          <w:rtl/>
        </w:rPr>
        <w:br w:type="page"/>
      </w:r>
    </w:p>
    <w:p w:rsidR="00DA71FE" w:rsidRDefault="00DA71FE" w:rsidP="00DA71FE"/>
    <w:p w:rsidR="00DA71FE" w:rsidRDefault="00DA71FE" w:rsidP="006E613D">
      <w:pPr>
        <w:pStyle w:val="Heading2"/>
        <w:bidi w:val="0"/>
        <w:rPr>
          <w:rtl/>
        </w:rPr>
      </w:pPr>
      <w:bookmarkStart w:id="33" w:name="_Toc531882517"/>
      <w:r>
        <w:t xml:space="preserve">Smart </w:t>
      </w:r>
      <w:proofErr w:type="gramStart"/>
      <w:r>
        <w:t>Pointers :</w:t>
      </w:r>
      <w:proofErr w:type="gramEnd"/>
      <w:r>
        <w:t xml:space="preserve"> Demo: unique_ptr</w:t>
      </w:r>
      <w:bookmarkEnd w:id="33"/>
    </w:p>
    <w:p w:rsidR="00F306FB" w:rsidRPr="00F306FB" w:rsidRDefault="00BA72F7" w:rsidP="00BA72F7">
      <w:pPr>
        <w:bidi w:val="0"/>
        <w:rPr>
          <w:rtl/>
        </w:rPr>
      </w:pPr>
      <w:r>
        <w:rPr>
          <w:i/>
          <w:iCs/>
        </w:rPr>
        <w:t xml:space="preserve">PS: </w:t>
      </w:r>
      <w:r w:rsidR="00F306FB" w:rsidRPr="00BA72F7">
        <w:rPr>
          <w:i/>
          <w:iCs/>
        </w:rPr>
        <w:t>Modern C++ Libraries</w:t>
      </w:r>
      <w:r>
        <w:rPr>
          <w:i/>
          <w:iCs/>
        </w:rPr>
        <w:t xml:space="preserve">, </w:t>
      </w:r>
      <w:r w:rsidR="00F306FB" w:rsidRPr="00BA72F7">
        <w:rPr>
          <w:i/>
          <w:iCs/>
        </w:rPr>
        <w:t>Kenny Kerr</w:t>
      </w:r>
    </w:p>
    <w:p w:rsidR="00A72D6E" w:rsidRDefault="00A72D6E" w:rsidP="00644095">
      <w:pPr>
        <w:rPr>
          <w:rtl/>
        </w:rPr>
      </w:pPr>
      <w:r>
        <w:rPr>
          <w:noProof/>
          <w:rtl/>
        </w:rPr>
        <w:drawing>
          <wp:inline distT="0" distB="0" distL="0" distR="0">
            <wp:extent cx="2765145" cy="27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2264" cy="271699"/>
                    </a:xfrm>
                    <a:prstGeom prst="rect">
                      <a:avLst/>
                    </a:prstGeom>
                  </pic:spPr>
                </pic:pic>
              </a:graphicData>
            </a:graphic>
          </wp:inline>
        </w:drawing>
      </w:r>
    </w:p>
    <w:p w:rsidR="00A72D6E" w:rsidRDefault="00A72D6E" w:rsidP="00644095">
      <w:r>
        <w:rPr>
          <w:noProof/>
          <w:rtl/>
        </w:rPr>
        <w:drawing>
          <wp:inline distT="0" distB="0" distL="0" distR="0">
            <wp:extent cx="3591763" cy="2394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1314" cy="239421"/>
                    </a:xfrm>
                    <a:prstGeom prst="rect">
                      <a:avLst/>
                    </a:prstGeom>
                  </pic:spPr>
                </pic:pic>
              </a:graphicData>
            </a:graphic>
          </wp:inline>
        </w:drawing>
      </w:r>
    </w:p>
    <w:p w:rsidR="00A72D6E" w:rsidRDefault="00A72D6E" w:rsidP="00A72D6E">
      <w:pPr>
        <w:rPr>
          <w:rtl/>
        </w:rPr>
      </w:pPr>
      <w:r>
        <w:rPr>
          <w:rFonts w:hint="cs"/>
          <w:rtl/>
        </w:rPr>
        <w:t>שתי ההצהרות הנ"ל זהות.</w:t>
      </w:r>
    </w:p>
    <w:p w:rsidR="00A72D6E" w:rsidRDefault="00A72D6E" w:rsidP="00A72D6E">
      <w:pPr>
        <w:rPr>
          <w:rtl/>
        </w:rPr>
      </w:pPr>
      <w:r>
        <w:rPr>
          <w:noProof/>
          <w:rtl/>
        </w:rPr>
        <w:drawing>
          <wp:inline distT="0" distB="0" distL="0" distR="0" wp14:anchorId="0136DA68" wp14:editId="30656BAC">
            <wp:extent cx="4116022" cy="27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34395" cy="271320"/>
                    </a:xfrm>
                    <a:prstGeom prst="rect">
                      <a:avLst/>
                    </a:prstGeom>
                  </pic:spPr>
                </pic:pic>
              </a:graphicData>
            </a:graphic>
          </wp:inline>
        </w:drawing>
      </w:r>
    </w:p>
    <w:p w:rsidR="00A72D6E" w:rsidRDefault="00A72D6E" w:rsidP="00A72D6E">
      <w:pPr>
        <w:rPr>
          <w:rtl/>
        </w:rPr>
      </w:pPr>
      <w:r>
        <w:rPr>
          <w:rFonts w:hint="cs"/>
          <w:rtl/>
        </w:rPr>
        <w:t>זו יצירה ואתחול.</w:t>
      </w:r>
    </w:p>
    <w:p w:rsidR="00644095" w:rsidRDefault="00A72D6E" w:rsidP="00A72D6E">
      <w:pPr>
        <w:rPr>
          <w:rtl/>
        </w:rPr>
      </w:pPr>
      <w:r>
        <w:rPr>
          <w:noProof/>
          <w:rtl/>
        </w:rPr>
        <w:drawing>
          <wp:inline distT="0" distB="0" distL="0" distR="0" wp14:anchorId="3DE07F8D" wp14:editId="688A0FF0">
            <wp:extent cx="3074477" cy="259919"/>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13227" cy="263195"/>
                    </a:xfrm>
                    <a:prstGeom prst="rect">
                      <a:avLst/>
                    </a:prstGeom>
                  </pic:spPr>
                </pic:pic>
              </a:graphicData>
            </a:graphic>
          </wp:inline>
        </w:drawing>
      </w:r>
    </w:p>
    <w:p w:rsidR="002C7C0D" w:rsidRDefault="00A72D6E" w:rsidP="00A72D6E">
      <w:pPr>
        <w:rPr>
          <w:rtl/>
        </w:rPr>
      </w:pPr>
      <w:r>
        <w:rPr>
          <w:rFonts w:hint="cs"/>
          <w:rtl/>
        </w:rPr>
        <w:t>וזו הדרך המועדפת על כולם.</w:t>
      </w:r>
      <w:r w:rsidR="001C6F69">
        <w:t xml:space="preserve"> </w:t>
      </w:r>
      <w:r w:rsidR="001C6F69">
        <w:rPr>
          <w:rFonts w:hint="cs"/>
          <w:rtl/>
        </w:rPr>
        <w:t xml:space="preserve"> </w:t>
      </w:r>
    </w:p>
    <w:p w:rsidR="00F506EE" w:rsidRDefault="00F506EE" w:rsidP="00A72D6E">
      <w:pPr>
        <w:rPr>
          <w:rtl/>
        </w:rPr>
      </w:pPr>
      <w:r>
        <w:rPr>
          <w:rFonts w:hint="cs"/>
          <w:noProof/>
          <w:rtl/>
        </w:rPr>
        <w:drawing>
          <wp:inline distT="0" distB="0" distL="0" distR="0" wp14:anchorId="20219854" wp14:editId="43DD8344">
            <wp:extent cx="3372307" cy="7058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71259" cy="705612"/>
                    </a:xfrm>
                    <a:prstGeom prst="rect">
                      <a:avLst/>
                    </a:prstGeom>
                  </pic:spPr>
                </pic:pic>
              </a:graphicData>
            </a:graphic>
          </wp:inline>
        </w:drawing>
      </w:r>
    </w:p>
    <w:p w:rsidR="00F506EE" w:rsidRDefault="00F506EE" w:rsidP="00A72D6E">
      <w:pPr>
        <w:rPr>
          <w:rtl/>
        </w:rPr>
      </w:pPr>
      <w:r>
        <w:rPr>
          <w:rFonts w:hint="cs"/>
          <w:rtl/>
        </w:rPr>
        <w:t xml:space="preserve">לא ניתן להעתיק אבל ניתן להעביר בעלות. לאחר ה </w:t>
      </w:r>
      <w:r>
        <w:t>move</w:t>
      </w:r>
      <w:r>
        <w:rPr>
          <w:rFonts w:hint="cs"/>
          <w:rtl/>
        </w:rPr>
        <w:t xml:space="preserve">, המשתנה </w:t>
      </w:r>
      <w:r>
        <w:t>hen</w:t>
      </w:r>
      <w:r>
        <w:rPr>
          <w:rFonts w:hint="cs"/>
          <w:rtl/>
        </w:rPr>
        <w:t xml:space="preserve"> לא יצביע יותר על המשאב אליו הוא הוקצה.</w:t>
      </w:r>
    </w:p>
    <w:p w:rsidR="00F506EE" w:rsidRDefault="00F506EE" w:rsidP="00A72D6E">
      <w:pPr>
        <w:rPr>
          <w:rtl/>
        </w:rPr>
      </w:pPr>
      <w:r>
        <w:rPr>
          <w:rFonts w:hint="cs"/>
          <w:noProof/>
          <w:rtl/>
        </w:rPr>
        <w:drawing>
          <wp:inline distT="0" distB="0" distL="0" distR="0">
            <wp:extent cx="3653224" cy="282102"/>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58612" cy="282518"/>
                    </a:xfrm>
                    <a:prstGeom prst="rect">
                      <a:avLst/>
                    </a:prstGeom>
                  </pic:spPr>
                </pic:pic>
              </a:graphicData>
            </a:graphic>
          </wp:inline>
        </w:drawing>
      </w:r>
    </w:p>
    <w:p w:rsidR="00F306FB" w:rsidRDefault="005337AE" w:rsidP="00A72D6E">
      <w:pPr>
        <w:rPr>
          <w:rFonts w:cs="Times New Roman"/>
          <w:rtl/>
        </w:rPr>
      </w:pPr>
      <w:r>
        <w:rPr>
          <w:rFonts w:cs="Times New Roman" w:hint="cs"/>
          <w:rtl/>
        </w:rPr>
        <w:t xml:space="preserve">פירוש שאלה זו: </w:t>
      </w:r>
      <w:r w:rsidR="00F306FB" w:rsidRPr="00F306FB">
        <w:rPr>
          <w:rFonts w:cs="Times New Roman" w:hint="eastAsia"/>
          <w:rtl/>
        </w:rPr>
        <w:t>האם</w:t>
      </w:r>
      <w:r w:rsidR="00F306FB" w:rsidRPr="00F306FB">
        <w:rPr>
          <w:rFonts w:cs="Times New Roman"/>
          <w:rtl/>
        </w:rPr>
        <w:t xml:space="preserve"> </w:t>
      </w:r>
      <w:r w:rsidR="00F306FB" w:rsidRPr="00F306FB">
        <w:rPr>
          <w:rFonts w:cs="Times New Roman" w:hint="eastAsia"/>
          <w:rtl/>
        </w:rPr>
        <w:t>ל</w:t>
      </w:r>
      <w:r w:rsidR="00F306FB" w:rsidRPr="00F306FB">
        <w:t>hen</w:t>
      </w:r>
      <w:r w:rsidR="00F306FB" w:rsidRPr="00F306FB">
        <w:rPr>
          <w:rFonts w:cs="Times New Roman"/>
          <w:rtl/>
        </w:rPr>
        <w:t xml:space="preserve">  </w:t>
      </w:r>
      <w:r w:rsidR="00F306FB" w:rsidRPr="00F306FB">
        <w:rPr>
          <w:rFonts w:cs="Times New Roman" w:hint="eastAsia"/>
          <w:rtl/>
        </w:rPr>
        <w:t>יש</w:t>
      </w:r>
      <w:r w:rsidR="00F306FB" w:rsidRPr="00F306FB">
        <w:rPr>
          <w:rFonts w:cs="Times New Roman"/>
          <w:rtl/>
        </w:rPr>
        <w:t xml:space="preserve"> </w:t>
      </w:r>
      <w:r w:rsidR="00F306FB" w:rsidRPr="00F306FB">
        <w:rPr>
          <w:rFonts w:cs="Times New Roman" w:hint="eastAsia"/>
          <w:rtl/>
        </w:rPr>
        <w:t>בעלות</w:t>
      </w:r>
      <w:r w:rsidR="00F306FB" w:rsidRPr="00F306FB">
        <w:rPr>
          <w:rFonts w:cs="Times New Roman"/>
          <w:rtl/>
        </w:rPr>
        <w:t xml:space="preserve"> </w:t>
      </w:r>
      <w:r w:rsidR="00F306FB" w:rsidRPr="00F306FB">
        <w:rPr>
          <w:rFonts w:cs="Times New Roman" w:hint="eastAsia"/>
          <w:rtl/>
        </w:rPr>
        <w:t>על</w:t>
      </w:r>
      <w:r w:rsidR="00F306FB" w:rsidRPr="00F306FB">
        <w:rPr>
          <w:rFonts w:cs="Times New Roman"/>
          <w:rtl/>
        </w:rPr>
        <w:t xml:space="preserve"> </w:t>
      </w:r>
      <w:r w:rsidR="00F306FB" w:rsidRPr="00F306FB">
        <w:rPr>
          <w:rFonts w:cs="Times New Roman" w:hint="eastAsia"/>
          <w:rtl/>
        </w:rPr>
        <w:t>משאב</w:t>
      </w:r>
      <w:r w:rsidR="00F306FB" w:rsidRPr="00F306FB">
        <w:rPr>
          <w:rFonts w:cs="Times New Roman"/>
          <w:rtl/>
        </w:rPr>
        <w:t>?</w:t>
      </w:r>
    </w:p>
    <w:p w:rsidR="00F506EE" w:rsidRDefault="001D57FF" w:rsidP="005551B2">
      <w:pPr>
        <w:rPr>
          <w:rtl/>
        </w:rPr>
      </w:pPr>
      <w:r>
        <w:rPr>
          <w:rFonts w:hint="cs"/>
          <w:noProof/>
          <w:rtl/>
        </w:rPr>
        <w:drawing>
          <wp:inline distT="0" distB="0" distL="0" distR="0">
            <wp:extent cx="3372269" cy="136281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74603" cy="1363757"/>
                    </a:xfrm>
                    <a:prstGeom prst="rect">
                      <a:avLst/>
                    </a:prstGeom>
                  </pic:spPr>
                </pic:pic>
              </a:graphicData>
            </a:graphic>
          </wp:inline>
        </w:drawing>
      </w:r>
    </w:p>
    <w:p w:rsidR="00510AF0" w:rsidRDefault="00510AF0" w:rsidP="00510AF0">
      <w:pPr>
        <w:bidi w:val="0"/>
      </w:pPr>
      <w:r w:rsidRPr="00510AF0">
        <w:rPr>
          <w:b/>
          <w:bCs/>
        </w:rPr>
        <w:t>*hen</w:t>
      </w:r>
      <w:r>
        <w:t xml:space="preserve"> refers to the object itself, and hence copy=*hen is copy constructed.</w:t>
      </w:r>
    </w:p>
    <w:p w:rsidR="00510AF0" w:rsidRDefault="00510AF0" w:rsidP="00510AF0">
      <w:pPr>
        <w:bidi w:val="0"/>
      </w:pPr>
      <w:proofErr w:type="spellStart"/>
      <w:proofErr w:type="gramStart"/>
      <w:r w:rsidRPr="00510AF0">
        <w:rPr>
          <w:b/>
          <w:bCs/>
        </w:rPr>
        <w:t>hen.get</w:t>
      </w:r>
      <w:proofErr w:type="spellEnd"/>
      <w:r w:rsidRPr="00510AF0">
        <w:rPr>
          <w:b/>
          <w:bCs/>
        </w:rPr>
        <w:t>(</w:t>
      </w:r>
      <w:proofErr w:type="gramEnd"/>
      <w:r w:rsidRPr="00510AF0">
        <w:rPr>
          <w:b/>
          <w:bCs/>
        </w:rPr>
        <w:t>)</w:t>
      </w:r>
      <w:r>
        <w:t xml:space="preserve"> returns pointer to the object itself. </w:t>
      </w:r>
      <w:r w:rsidR="001C6F69">
        <w:t>This</w:t>
      </w:r>
      <w:r>
        <w:t xml:space="preserve"> breaks the </w:t>
      </w:r>
      <w:proofErr w:type="spellStart"/>
      <w:r>
        <w:t>uniqness</w:t>
      </w:r>
      <w:proofErr w:type="spellEnd"/>
      <w:r>
        <w:t>!</w:t>
      </w:r>
    </w:p>
    <w:p w:rsidR="00510AF0" w:rsidRDefault="00510AF0" w:rsidP="00510AF0">
      <w:pPr>
        <w:bidi w:val="0"/>
      </w:pPr>
    </w:p>
    <w:p w:rsidR="00227CFA" w:rsidRPr="00510AF0" w:rsidRDefault="001D57FF" w:rsidP="005551B2">
      <w:pPr>
        <w:rPr>
          <w:strike/>
          <w:noProof/>
          <w:rtl/>
        </w:rPr>
      </w:pPr>
      <w:r w:rsidRPr="00510AF0">
        <w:rPr>
          <w:rFonts w:hint="cs"/>
          <w:strike/>
          <w:rtl/>
        </w:rPr>
        <w:lastRenderedPageBreak/>
        <w:t xml:space="preserve">כל הפעולות הנ"ל הן חוקיות ואינן סותרות את עצם זה ש </w:t>
      </w:r>
      <w:r w:rsidRPr="00510AF0">
        <w:rPr>
          <w:strike/>
        </w:rPr>
        <w:t>hen</w:t>
      </w:r>
      <w:r w:rsidRPr="00510AF0">
        <w:rPr>
          <w:rFonts w:hint="cs"/>
          <w:strike/>
          <w:rtl/>
        </w:rPr>
        <w:t xml:space="preserve"> הוא הבעלים היחידי</w:t>
      </w:r>
      <w:r w:rsidR="00227CFA" w:rsidRPr="00510AF0">
        <w:rPr>
          <w:rFonts w:hint="cs"/>
          <w:strike/>
          <w:rtl/>
        </w:rPr>
        <w:t xml:space="preserve">. </w:t>
      </w:r>
      <w:r w:rsidR="009F3911" w:rsidRPr="00510AF0">
        <w:rPr>
          <w:rFonts w:hint="cs"/>
          <w:strike/>
          <w:rtl/>
        </w:rPr>
        <w:t>הן פשוט מאפשרות גישה ישירה לאובייקט.</w:t>
      </w:r>
    </w:p>
    <w:p w:rsidR="00227CFA" w:rsidRDefault="00227CFA" w:rsidP="005551B2">
      <w:pPr>
        <w:rPr>
          <w:noProof/>
          <w:rtl/>
        </w:rPr>
      </w:pPr>
      <w:r>
        <w:rPr>
          <w:rFonts w:hint="cs"/>
          <w:noProof/>
          <w:rtl/>
        </w:rPr>
        <w:drawing>
          <wp:inline distT="0" distB="0" distL="0" distR="0">
            <wp:extent cx="2327934" cy="2868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347488" cy="289232"/>
                    </a:xfrm>
                    <a:prstGeom prst="rect">
                      <a:avLst/>
                    </a:prstGeom>
                  </pic:spPr>
                </pic:pic>
              </a:graphicData>
            </a:graphic>
          </wp:inline>
        </w:drawing>
      </w:r>
    </w:p>
    <w:p w:rsidR="00227CFA" w:rsidRPr="00227CFA" w:rsidRDefault="009F3911" w:rsidP="00227CFA">
      <w:pPr>
        <w:rPr>
          <w:rtl/>
        </w:rPr>
      </w:pPr>
      <w:r>
        <w:rPr>
          <w:rFonts w:hint="cs"/>
          <w:rtl/>
        </w:rPr>
        <w:t xml:space="preserve">שחרור בעלות וקבלת מצביע לאובייקט. </w:t>
      </w:r>
      <w:r w:rsidR="00227CFA">
        <w:rPr>
          <w:rFonts w:hint="cs"/>
          <w:rtl/>
        </w:rPr>
        <w:t xml:space="preserve">השחרור לא אומר שה </w:t>
      </w:r>
      <w:r w:rsidR="00227CFA">
        <w:t>d-tor</w:t>
      </w:r>
      <w:r w:rsidR="00227CFA">
        <w:rPr>
          <w:rFonts w:hint="cs"/>
          <w:rtl/>
        </w:rPr>
        <w:t xml:space="preserve"> של האובייקט עצמו</w:t>
      </w:r>
      <w:r w:rsidR="00227CFA">
        <w:t xml:space="preserve"> </w:t>
      </w:r>
      <w:r w:rsidR="00227CFA">
        <w:rPr>
          <w:rFonts w:hint="cs"/>
          <w:rtl/>
        </w:rPr>
        <w:t xml:space="preserve"> יקרא. זה רק אומר שהאובייקט כבר לא בבעלות של ה </w:t>
      </w:r>
      <w:proofErr w:type="spellStart"/>
      <w:r w:rsidR="00227CFA">
        <w:t>uniqe_ptr</w:t>
      </w:r>
      <w:proofErr w:type="spellEnd"/>
    </w:p>
    <w:p w:rsidR="00227CFA" w:rsidRDefault="00227CFA" w:rsidP="005551B2">
      <w:pPr>
        <w:rPr>
          <w:rtl/>
        </w:rPr>
      </w:pPr>
      <w:r>
        <w:rPr>
          <w:rFonts w:hint="cs"/>
          <w:noProof/>
          <w:rtl/>
        </w:rPr>
        <w:drawing>
          <wp:inline distT="0" distB="0" distL="0" distR="0">
            <wp:extent cx="1095091" cy="24471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096706" cy="245074"/>
                    </a:xfrm>
                    <a:prstGeom prst="rect">
                      <a:avLst/>
                    </a:prstGeom>
                  </pic:spPr>
                </pic:pic>
              </a:graphicData>
            </a:graphic>
          </wp:inline>
        </w:drawing>
      </w:r>
    </w:p>
    <w:p w:rsidR="004501BB" w:rsidRDefault="004501BB" w:rsidP="005551B2">
      <w:pPr>
        <w:rPr>
          <w:rtl/>
        </w:rPr>
      </w:pPr>
      <w:r>
        <w:rPr>
          <w:rFonts w:hint="cs"/>
          <w:rtl/>
        </w:rPr>
        <w:t xml:space="preserve">לעומת זאת </w:t>
      </w:r>
      <w:r>
        <w:t xml:space="preserve">reset </w:t>
      </w:r>
      <w:r>
        <w:rPr>
          <w:rFonts w:hint="cs"/>
          <w:rtl/>
        </w:rPr>
        <w:t xml:space="preserve"> כן מוחק את האובייקט.</w:t>
      </w:r>
    </w:p>
    <w:p w:rsidR="001D57FF" w:rsidRDefault="00227CFA" w:rsidP="005551B2">
      <w:pPr>
        <w:rPr>
          <w:rtl/>
        </w:rPr>
      </w:pPr>
      <w:r>
        <w:rPr>
          <w:rFonts w:hint="cs"/>
          <w:noProof/>
          <w:rtl/>
        </w:rPr>
        <w:drawing>
          <wp:inline distT="0" distB="0" distL="0" distR="0">
            <wp:extent cx="1295124" cy="27136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301588" cy="272714"/>
                    </a:xfrm>
                    <a:prstGeom prst="rect">
                      <a:avLst/>
                    </a:prstGeom>
                  </pic:spPr>
                </pic:pic>
              </a:graphicData>
            </a:graphic>
          </wp:inline>
        </w:drawing>
      </w:r>
    </w:p>
    <w:p w:rsidR="00227CFA" w:rsidRDefault="004501BB" w:rsidP="00F306FB">
      <w:r>
        <w:rPr>
          <w:rFonts w:hint="cs"/>
          <w:rtl/>
        </w:rPr>
        <w:t>ואפשר באותה פעולה למחוק את הקודם ולהגדיר חדש. (</w:t>
      </w:r>
      <w:r w:rsidR="00F306FB">
        <w:rPr>
          <w:rFonts w:hint="cs"/>
          <w:rtl/>
        </w:rPr>
        <w:t xml:space="preserve">במקרה זה, </w:t>
      </w:r>
      <w:r>
        <w:rPr>
          <w:rFonts w:hint="cs"/>
          <w:rtl/>
        </w:rPr>
        <w:t xml:space="preserve">הפעולה פשוט </w:t>
      </w:r>
      <w:r w:rsidR="00227CFA">
        <w:rPr>
          <w:rFonts w:hint="cs"/>
          <w:rtl/>
        </w:rPr>
        <w:t>מחזיר</w:t>
      </w:r>
      <w:r>
        <w:rPr>
          <w:rFonts w:hint="cs"/>
          <w:rtl/>
        </w:rPr>
        <w:t>ה</w:t>
      </w:r>
      <w:r w:rsidR="00227CFA">
        <w:rPr>
          <w:rFonts w:hint="cs"/>
          <w:rtl/>
        </w:rPr>
        <w:t xml:space="preserve"> חזרה את הבעלות.</w:t>
      </w:r>
      <w:r>
        <w:rPr>
          <w:rFonts w:hint="cs"/>
          <w:rtl/>
        </w:rPr>
        <w:t>)</w:t>
      </w:r>
    </w:p>
    <w:p w:rsidR="006A3F97" w:rsidRPr="006A3F97" w:rsidRDefault="006A3F97" w:rsidP="006A3F97">
      <w:pPr>
        <w:pStyle w:val="Heading3"/>
        <w:bidi w:val="0"/>
      </w:pPr>
      <w:bookmarkStart w:id="34" w:name="_Toc531882518"/>
      <w:r>
        <w:t>passing unique_ptr as formal argument</w:t>
      </w:r>
      <w:bookmarkEnd w:id="34"/>
    </w:p>
    <w:p w:rsidR="00DA71FE" w:rsidRDefault="00DA71FE" w:rsidP="004501BB">
      <w:r>
        <w:rPr>
          <w:rFonts w:hint="cs"/>
          <w:rtl/>
        </w:rPr>
        <w:t xml:space="preserve">כאשר מעבירים </w:t>
      </w:r>
      <w:proofErr w:type="spellStart"/>
      <w:r>
        <w:t>unique_ptr</w:t>
      </w:r>
      <w:proofErr w:type="spellEnd"/>
      <w:r>
        <w:rPr>
          <w:rFonts w:hint="cs"/>
          <w:rtl/>
        </w:rPr>
        <w:t xml:space="preserve"> אל פונקציה, יש להשתמש באופרטור </w:t>
      </w:r>
      <w:r>
        <w:t>move</w:t>
      </w:r>
      <w:r>
        <w:rPr>
          <w:rFonts w:hint="cs"/>
          <w:rtl/>
        </w:rPr>
        <w:t xml:space="preserve"> שהרי לא ניתן לשכפל </w:t>
      </w:r>
      <w:proofErr w:type="spellStart"/>
      <w:r>
        <w:t>unique_ptr</w:t>
      </w:r>
      <w:proofErr w:type="spellEnd"/>
    </w:p>
    <w:p w:rsidR="00EA5636" w:rsidRDefault="00EA5636" w:rsidP="004501BB">
      <w:pPr>
        <w:rPr>
          <w:rtl/>
        </w:rPr>
      </w:pPr>
      <w:r>
        <w:rPr>
          <w:rFonts w:hint="cs"/>
          <w:rtl/>
        </w:rPr>
        <w:t xml:space="preserve">שים לב שאחרי שהוא עבר, הוא כבר לא חוקי בפונקציה הקוראת, ואם רוצים אותו בחזרה הפונקציה הנקראת צריכה להשתמש שוב ב </w:t>
      </w:r>
      <w:r>
        <w:t>move</w:t>
      </w:r>
      <w:r>
        <w:rPr>
          <w:rFonts w:hint="cs"/>
          <w:rtl/>
        </w:rPr>
        <w:t>.</w:t>
      </w:r>
    </w:p>
    <w:p w:rsidR="00EA5636" w:rsidRPr="00EA5636" w:rsidRDefault="00EA5636" w:rsidP="00EA5636">
      <w:pPr>
        <w:bidi w:val="0"/>
        <w:spacing w:after="0" w:line="276" w:lineRule="auto"/>
        <w:jc w:val="both"/>
        <w:rPr>
          <w:rFonts w:ascii="Tahoma" w:hAnsi="Tahoma" w:cs="Tahoma"/>
          <w:sz w:val="20"/>
          <w:szCs w:val="20"/>
        </w:rPr>
      </w:pP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 </w:t>
      </w: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spellStart"/>
      <w:proofErr w:type="gramEnd"/>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&gt; r) {</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 </w:t>
      </w:r>
      <w:r w:rsidRPr="00EA5636">
        <w:rPr>
          <w:rFonts w:ascii="Tahoma" w:hAnsi="Tahoma" w:cs="Tahoma"/>
          <w:sz w:val="20"/>
          <w:szCs w:val="20"/>
        </w:rPr>
        <w:t>work on r</w:t>
      </w:r>
      <w:r w:rsidRPr="00EA5636">
        <w:rPr>
          <w:rFonts w:ascii="Tahoma" w:hAnsi="Tahoma" w:cs="Tahoma"/>
          <w:sz w:val="20"/>
          <w:szCs w:val="20"/>
          <w:rtl/>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gramStart"/>
      <w:r w:rsidRPr="00EA5636">
        <w:rPr>
          <w:rFonts w:ascii="Tahoma" w:hAnsi="Tahoma" w:cs="Tahoma"/>
          <w:sz w:val="20"/>
          <w:szCs w:val="20"/>
        </w:rPr>
        <w:t>return</w:t>
      </w:r>
      <w:proofErr w:type="gramEnd"/>
      <w:r w:rsidRPr="00EA5636">
        <w:rPr>
          <w:rFonts w:ascii="Tahoma" w:hAnsi="Tahoma" w:cs="Tahoma"/>
          <w:sz w:val="20"/>
          <w:szCs w:val="20"/>
        </w:rPr>
        <w:t xml:space="preserve"> move(r);</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p>
    <w:p w:rsidR="00EA5636" w:rsidRPr="00EA5636" w:rsidRDefault="00EA5636" w:rsidP="00EA5636">
      <w:pPr>
        <w:bidi w:val="0"/>
        <w:spacing w:after="0" w:line="276" w:lineRule="auto"/>
        <w:jc w:val="both"/>
        <w:rPr>
          <w:rFonts w:ascii="Tahoma" w:hAnsi="Tahoma" w:cs="Tahoma"/>
          <w:sz w:val="20"/>
          <w:szCs w:val="20"/>
        </w:rPr>
      </w:pPr>
      <w:proofErr w:type="spellStart"/>
      <w:proofErr w:type="gramStart"/>
      <w:r w:rsidRPr="00EA5636">
        <w:rPr>
          <w:rFonts w:ascii="Tahoma" w:hAnsi="Tahoma" w:cs="Tahoma"/>
          <w:sz w:val="20"/>
          <w:szCs w:val="20"/>
        </w:rPr>
        <w:t>int</w:t>
      </w:r>
      <w:proofErr w:type="spellEnd"/>
      <w:proofErr w:type="gramEnd"/>
      <w:r w:rsidRPr="00EA5636">
        <w:rPr>
          <w:rFonts w:ascii="Tahoma" w:hAnsi="Tahoma" w:cs="Tahoma"/>
          <w:sz w:val="20"/>
          <w:szCs w:val="20"/>
        </w:rPr>
        <w:t xml:space="preserve"> main</w:t>
      </w:r>
      <w:r w:rsidRPr="00EA5636">
        <w:rPr>
          <w:rFonts w:ascii="Tahoma" w:hAnsi="Tahoma" w:cs="Tahoma"/>
          <w:sz w:val="20"/>
          <w:szCs w:val="20"/>
          <w:rtl/>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Pr>
        <w:t>{</w:t>
      </w:r>
    </w:p>
    <w:p w:rsidR="00EA5636"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gramStart"/>
      <w:r w:rsidRPr="00EA5636">
        <w:rPr>
          <w:rFonts w:ascii="Tahoma" w:hAnsi="Tahoma" w:cs="Tahoma"/>
          <w:sz w:val="20"/>
          <w:szCs w:val="20"/>
        </w:rPr>
        <w:t>auto</w:t>
      </w:r>
      <w:proofErr w:type="gramEnd"/>
      <w:r w:rsidRPr="00EA5636">
        <w:rPr>
          <w:rFonts w:ascii="Tahoma" w:hAnsi="Tahoma" w:cs="Tahoma"/>
          <w:sz w:val="20"/>
          <w:szCs w:val="20"/>
        </w:rPr>
        <w:t xml:space="preserve"> r = </w:t>
      </w: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&gt;(new </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 {10});</w:t>
      </w:r>
    </w:p>
    <w:p w:rsidR="006A3F97" w:rsidRPr="00EA5636" w:rsidRDefault="00EA5636" w:rsidP="00EA5636">
      <w:pPr>
        <w:bidi w:val="0"/>
        <w:spacing w:after="0" w:line="276" w:lineRule="auto"/>
        <w:jc w:val="both"/>
        <w:rPr>
          <w:rFonts w:ascii="Tahoma" w:hAnsi="Tahoma" w:cs="Tahoma"/>
          <w:sz w:val="20"/>
          <w:szCs w:val="20"/>
        </w:rPr>
      </w:pPr>
      <w:r w:rsidRPr="00EA5636">
        <w:rPr>
          <w:rFonts w:ascii="Tahoma" w:hAnsi="Tahoma" w:cs="Tahoma"/>
          <w:sz w:val="20"/>
          <w:szCs w:val="20"/>
          <w:rtl/>
        </w:rPr>
        <w:t xml:space="preserve">  </w:t>
      </w:r>
      <w:proofErr w:type="spellStart"/>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 xml:space="preserve">&gt; r2 = </w:t>
      </w: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gramEnd"/>
      <w:r w:rsidRPr="00EA5636">
        <w:rPr>
          <w:rFonts w:ascii="Tahoma" w:hAnsi="Tahoma" w:cs="Tahoma"/>
          <w:sz w:val="20"/>
          <w:szCs w:val="20"/>
        </w:rPr>
        <w:t xml:space="preserve"> move(r));</w:t>
      </w:r>
    </w:p>
    <w:p w:rsidR="00EA5636" w:rsidRDefault="00EA5636" w:rsidP="00EA5636">
      <w:pPr>
        <w:bidi w:val="0"/>
        <w:spacing w:after="0" w:line="276" w:lineRule="auto"/>
        <w:jc w:val="both"/>
        <w:rPr>
          <w:rFonts w:ascii="Tahoma" w:hAnsi="Tahoma" w:cs="Tahoma"/>
          <w:sz w:val="20"/>
          <w:szCs w:val="20"/>
          <w:rtl/>
        </w:rPr>
      </w:pPr>
      <w:r w:rsidRPr="00EA5636">
        <w:rPr>
          <w:rFonts w:ascii="Tahoma" w:hAnsi="Tahoma" w:cs="Tahoma"/>
          <w:sz w:val="20"/>
          <w:szCs w:val="20"/>
        </w:rPr>
        <w:t>}</w:t>
      </w:r>
    </w:p>
    <w:p w:rsidR="00EA5636" w:rsidRDefault="00EA5636" w:rsidP="00EA5636">
      <w:r>
        <w:rPr>
          <w:rFonts w:hint="cs"/>
          <w:rtl/>
        </w:rPr>
        <w:t xml:space="preserve">דרך פשוטה יותר היא להשתמש ב </w:t>
      </w:r>
      <w:proofErr w:type="spellStart"/>
      <w:r>
        <w:t>const</w:t>
      </w:r>
      <w:proofErr w:type="spellEnd"/>
      <w:r>
        <w:t xml:space="preserve"> l-value ref</w:t>
      </w:r>
    </w:p>
    <w:p w:rsidR="00EA5636" w:rsidRPr="00EA5636" w:rsidRDefault="00EA5636" w:rsidP="00EA5636">
      <w:pPr>
        <w:bidi w:val="0"/>
        <w:spacing w:after="0" w:line="276" w:lineRule="auto"/>
        <w:jc w:val="both"/>
        <w:rPr>
          <w:rFonts w:ascii="Tahoma" w:hAnsi="Tahoma" w:cs="Tahoma"/>
          <w:sz w:val="20"/>
          <w:szCs w:val="20"/>
        </w:rPr>
      </w:pPr>
      <w:proofErr w:type="spellStart"/>
      <w:proofErr w:type="gramStart"/>
      <w:r w:rsidRPr="00EA5636">
        <w:rPr>
          <w:rFonts w:ascii="Tahoma" w:hAnsi="Tahoma" w:cs="Tahoma"/>
          <w:sz w:val="20"/>
          <w:szCs w:val="20"/>
        </w:rPr>
        <w:t>WorkOnRes</w:t>
      </w:r>
      <w:proofErr w:type="spellEnd"/>
      <w:r w:rsidRPr="00EA5636">
        <w:rPr>
          <w:rFonts w:ascii="Tahoma" w:hAnsi="Tahoma" w:cs="Tahoma"/>
          <w:sz w:val="20"/>
          <w:szCs w:val="20"/>
        </w:rPr>
        <w:t>(</w:t>
      </w:r>
      <w:proofErr w:type="spellStart"/>
      <w:proofErr w:type="gramEnd"/>
      <w:r w:rsidRPr="00EA5636">
        <w:rPr>
          <w:rFonts w:ascii="Tahoma" w:hAnsi="Tahoma" w:cs="Tahoma"/>
          <w:sz w:val="20"/>
          <w:szCs w:val="20"/>
        </w:rPr>
        <w:t>unique_ptr</w:t>
      </w:r>
      <w:proofErr w:type="spellEnd"/>
      <w:r w:rsidRPr="00EA5636">
        <w:rPr>
          <w:rFonts w:ascii="Tahoma" w:hAnsi="Tahoma" w:cs="Tahoma"/>
          <w:sz w:val="20"/>
          <w:szCs w:val="20"/>
        </w:rPr>
        <w:t>&lt;</w:t>
      </w:r>
      <w:proofErr w:type="spellStart"/>
      <w:r w:rsidRPr="00EA5636">
        <w:rPr>
          <w:rFonts w:ascii="Tahoma" w:hAnsi="Tahoma" w:cs="Tahoma"/>
          <w:sz w:val="20"/>
          <w:szCs w:val="20"/>
        </w:rPr>
        <w:t>int</w:t>
      </w:r>
      <w:proofErr w:type="spellEnd"/>
      <w:r w:rsidRPr="00EA5636">
        <w:rPr>
          <w:rFonts w:ascii="Tahoma" w:hAnsi="Tahoma" w:cs="Tahoma"/>
          <w:sz w:val="20"/>
          <w:szCs w:val="20"/>
        </w:rPr>
        <w:t>&gt;</w:t>
      </w:r>
      <w:r>
        <w:rPr>
          <w:rFonts w:ascii="Tahoma" w:hAnsi="Tahoma" w:cs="Tahoma"/>
          <w:sz w:val="20"/>
          <w:szCs w:val="20"/>
        </w:rPr>
        <w:t xml:space="preserve"> &amp;</w:t>
      </w:r>
      <w:r w:rsidRPr="00EA5636">
        <w:rPr>
          <w:rFonts w:ascii="Tahoma" w:hAnsi="Tahoma" w:cs="Tahoma"/>
          <w:sz w:val="20"/>
          <w:szCs w:val="20"/>
        </w:rPr>
        <w:t xml:space="preserve"> r) {</w:t>
      </w:r>
    </w:p>
    <w:p w:rsidR="001B6E76" w:rsidRDefault="001B6E76" w:rsidP="006E613D">
      <w:pPr>
        <w:pStyle w:val="Heading2"/>
        <w:bidi w:val="0"/>
      </w:pPr>
      <w:bookmarkStart w:id="35" w:name="_Toc531882519"/>
      <w:r>
        <w:t>shared_ptr</w:t>
      </w:r>
      <w:bookmarkEnd w:id="35"/>
    </w:p>
    <w:p w:rsidR="001B6E76" w:rsidRDefault="001B6E76" w:rsidP="001B6E76">
      <w:pPr>
        <w:bidi w:val="0"/>
        <w:rPr>
          <w:i/>
          <w:iCs/>
        </w:rPr>
      </w:pPr>
      <w:r w:rsidRPr="001B6E76">
        <w:rPr>
          <w:i/>
          <w:iCs/>
        </w:rPr>
        <w:t xml:space="preserve">Modern C++ Libraries, Smart </w:t>
      </w:r>
      <w:proofErr w:type="gramStart"/>
      <w:r w:rsidRPr="001B6E76">
        <w:rPr>
          <w:i/>
          <w:iCs/>
        </w:rPr>
        <w:t>Pointers :</w:t>
      </w:r>
      <w:proofErr w:type="gramEnd"/>
      <w:r w:rsidRPr="001B6E76">
        <w:rPr>
          <w:i/>
          <w:iCs/>
        </w:rPr>
        <w:t xml:space="preserve"> </w:t>
      </w:r>
      <w:proofErr w:type="spellStart"/>
      <w:r w:rsidRPr="001B6E76">
        <w:rPr>
          <w:i/>
          <w:iCs/>
        </w:rPr>
        <w:t>shared_ptr</w:t>
      </w:r>
      <w:proofErr w:type="spellEnd"/>
    </w:p>
    <w:p w:rsidR="001B6E76" w:rsidRDefault="001B6E76" w:rsidP="002C7C0D">
      <w:pPr>
        <w:rPr>
          <w:rtl/>
        </w:rPr>
      </w:pPr>
      <w:r>
        <w:rPr>
          <w:rFonts w:hint="cs"/>
          <w:rtl/>
        </w:rPr>
        <w:t xml:space="preserve">בניגוד ל </w:t>
      </w:r>
      <w:r>
        <w:t>COM</w:t>
      </w:r>
      <w:r>
        <w:rPr>
          <w:rFonts w:hint="cs"/>
          <w:rtl/>
        </w:rPr>
        <w:t xml:space="preserve">, כאן האובייקט אינו מודע לכך שהוא תחת </w:t>
      </w:r>
      <w:r>
        <w:t>ref counting</w:t>
      </w:r>
      <w:r>
        <w:rPr>
          <w:rFonts w:hint="cs"/>
          <w:rtl/>
        </w:rPr>
        <w:t xml:space="preserve">. קוראים לזה </w:t>
      </w:r>
      <w:r>
        <w:t>non-invasive ref count</w:t>
      </w:r>
      <w:r>
        <w:rPr>
          <w:rFonts w:hint="cs"/>
          <w:rtl/>
        </w:rPr>
        <w:t xml:space="preserve"> כלומר לא פולשני.</w:t>
      </w:r>
      <w:r w:rsidR="002C7C0D">
        <w:rPr>
          <w:rFonts w:hint="cs"/>
          <w:rtl/>
        </w:rPr>
        <w:t xml:space="preserve"> בעוד שב </w:t>
      </w:r>
      <w:r w:rsidR="002C7C0D">
        <w:t>COM</w:t>
      </w:r>
      <w:r w:rsidR="002C7C0D">
        <w:rPr>
          <w:rFonts w:hint="cs"/>
          <w:rtl/>
        </w:rPr>
        <w:t xml:space="preserve"> המונח הוא </w:t>
      </w:r>
      <w:r w:rsidR="002C7C0D">
        <w:t>intrusive</w:t>
      </w:r>
      <w:r w:rsidR="002C7C0D">
        <w:rPr>
          <w:rFonts w:hint="cs"/>
          <w:rtl/>
        </w:rPr>
        <w:t xml:space="preserve">. המשמעות היא שצריך להקצות אובייקט מיוחד שחי מחוץ לאובייקט העבודה עבור מניית </w:t>
      </w:r>
      <w:proofErr w:type="spellStart"/>
      <w:r w:rsidR="002C7C0D">
        <w:rPr>
          <w:rFonts w:hint="cs"/>
          <w:rtl/>
        </w:rPr>
        <w:t>התיחסויות</w:t>
      </w:r>
      <w:proofErr w:type="spellEnd"/>
      <w:r w:rsidR="002C7C0D">
        <w:rPr>
          <w:rFonts w:hint="cs"/>
          <w:rtl/>
        </w:rPr>
        <w:t xml:space="preserve">. ועל כן רצוי מאד להשתמש ב </w:t>
      </w:r>
      <w:proofErr w:type="spellStart"/>
      <w:r w:rsidR="002C7C0D">
        <w:t>make_shared</w:t>
      </w:r>
      <w:proofErr w:type="spellEnd"/>
      <w:r w:rsidR="002C7C0D">
        <w:rPr>
          <w:rFonts w:hint="cs"/>
          <w:rtl/>
        </w:rPr>
        <w:t>.</w:t>
      </w:r>
    </w:p>
    <w:p w:rsidR="001B6E76" w:rsidRDefault="001B6E76" w:rsidP="001B6E76">
      <w:pPr>
        <w:rPr>
          <w:rtl/>
        </w:rPr>
      </w:pPr>
      <w:r>
        <w:rPr>
          <w:rFonts w:hint="cs"/>
          <w:rtl/>
        </w:rPr>
        <w:t xml:space="preserve">יש ל </w:t>
      </w:r>
      <w:proofErr w:type="spellStart"/>
      <w:r>
        <w:t>shared_ptr</w:t>
      </w:r>
      <w:proofErr w:type="spellEnd"/>
      <w:r>
        <w:rPr>
          <w:rFonts w:hint="cs"/>
          <w:rtl/>
        </w:rPr>
        <w:t xml:space="preserve"> </w:t>
      </w:r>
      <w:r>
        <w:t>move-</w:t>
      </w:r>
      <w:proofErr w:type="spellStart"/>
      <w:r>
        <w:t>ctor</w:t>
      </w:r>
      <w:proofErr w:type="spellEnd"/>
      <w:r>
        <w:rPr>
          <w:rFonts w:hint="cs"/>
          <w:rtl/>
        </w:rPr>
        <w:t xml:space="preserve">, וזה כמובן נותן יעילות במקום שהגדלת ה </w:t>
      </w:r>
      <w:r>
        <w:t xml:space="preserve">ref-count </w:t>
      </w:r>
      <w:r>
        <w:rPr>
          <w:rFonts w:hint="cs"/>
          <w:rtl/>
        </w:rPr>
        <w:t xml:space="preserve"> היא זמנית ואין בה צורך </w:t>
      </w:r>
      <w:proofErr w:type="spellStart"/>
      <w:r>
        <w:rPr>
          <w:rFonts w:hint="cs"/>
          <w:rtl/>
        </w:rPr>
        <w:t>אמיתי</w:t>
      </w:r>
      <w:proofErr w:type="spellEnd"/>
      <w:r>
        <w:rPr>
          <w:rFonts w:hint="cs"/>
          <w:rtl/>
        </w:rPr>
        <w:t xml:space="preserve">. אמנם אם יש קונטיינר שלא מספק </w:t>
      </w:r>
      <w:proofErr w:type="spellStart"/>
      <w:r>
        <w:rPr>
          <w:rFonts w:hint="cs"/>
          <w:rtl/>
        </w:rPr>
        <w:t>התיחסות</w:t>
      </w:r>
      <w:proofErr w:type="spellEnd"/>
      <w:r>
        <w:rPr>
          <w:rFonts w:hint="cs"/>
          <w:rtl/>
        </w:rPr>
        <w:t xml:space="preserve"> ל </w:t>
      </w:r>
      <w:r>
        <w:t>move-</w:t>
      </w:r>
      <w:proofErr w:type="spellStart"/>
      <w:r>
        <w:t>ctor</w:t>
      </w:r>
      <w:proofErr w:type="spellEnd"/>
      <w:r>
        <w:rPr>
          <w:rFonts w:hint="cs"/>
          <w:rtl/>
        </w:rPr>
        <w:t xml:space="preserve"> אז אין אפשרות אחרת אלא להשתמש ב </w:t>
      </w:r>
      <w:r>
        <w:t>copy-</w:t>
      </w:r>
      <w:proofErr w:type="spellStart"/>
      <w:r>
        <w:t>ctor</w:t>
      </w:r>
      <w:proofErr w:type="spellEnd"/>
      <w:r>
        <w:rPr>
          <w:rFonts w:hint="cs"/>
          <w:rtl/>
        </w:rPr>
        <w:t xml:space="preserve"> (אגב, קונטיינר כזה לא יצלח לשימוש עם </w:t>
      </w:r>
      <w:proofErr w:type="spellStart"/>
      <w:r>
        <w:t>unique_ptr</w:t>
      </w:r>
      <w:proofErr w:type="spellEnd"/>
      <w:r>
        <w:rPr>
          <w:rFonts w:hint="cs"/>
          <w:rtl/>
        </w:rPr>
        <w:t xml:space="preserve"> ורק </w:t>
      </w:r>
      <w:r>
        <w:t xml:space="preserve">shared </w:t>
      </w:r>
      <w:r>
        <w:rPr>
          <w:rFonts w:hint="cs"/>
          <w:rtl/>
        </w:rPr>
        <w:t xml:space="preserve"> יתאים)</w:t>
      </w:r>
    </w:p>
    <w:p w:rsidR="002C7C0D" w:rsidRDefault="002C7C0D" w:rsidP="002C7C0D">
      <w:pPr>
        <w:bidi w:val="0"/>
      </w:pPr>
      <w:proofErr w:type="gramStart"/>
      <w:r>
        <w:lastRenderedPageBreak/>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 // null pointer. </w:t>
      </w:r>
      <w:proofErr w:type="gramStart"/>
      <w:r>
        <w:t>doesn’t</w:t>
      </w:r>
      <w:proofErr w:type="gramEnd"/>
      <w:r>
        <w:t xml:space="preserve"> has an object</w:t>
      </w:r>
    </w:p>
    <w:p w:rsidR="002C7C0D" w:rsidRDefault="002C7C0D" w:rsidP="002C7C0D">
      <w:pPr>
        <w:bidi w:val="0"/>
      </w:pPr>
      <w:proofErr w:type="gramStart"/>
      <w:r>
        <w:t>sp</w:t>
      </w:r>
      <w:proofErr w:type="gramEnd"/>
      <w:r>
        <w:t xml:space="preserve">. reset(new </w:t>
      </w:r>
      <w:proofErr w:type="spellStart"/>
      <w:r>
        <w:t>int</w:t>
      </w:r>
      <w:proofErr w:type="spellEnd"/>
      <w:r>
        <w:t xml:space="preserve"> {123}); // ok, </w:t>
      </w:r>
      <w:proofErr w:type="spellStart"/>
      <w:r>
        <w:t>sp</w:t>
      </w:r>
      <w:proofErr w:type="spellEnd"/>
      <w:r>
        <w:t xml:space="preserve"> now has meaning</w:t>
      </w:r>
    </w:p>
    <w:p w:rsidR="002C7C0D" w:rsidRDefault="00BA6212" w:rsidP="002C7C0D">
      <w:pPr>
        <w:bidi w:val="0"/>
      </w:pPr>
      <w:proofErr w:type="gramStart"/>
      <w:r>
        <w:t>auto</w:t>
      </w:r>
      <w:proofErr w:type="gramEnd"/>
      <w:r>
        <w:t xml:space="preserve"> </w:t>
      </w:r>
      <w:proofErr w:type="spellStart"/>
      <w:r>
        <w:t>sp</w:t>
      </w:r>
      <w:proofErr w:type="spellEnd"/>
      <w:r>
        <w:t xml:space="preserve"> = </w:t>
      </w:r>
      <w:proofErr w:type="spellStart"/>
      <w:r>
        <w:t>shared_ptr</w:t>
      </w:r>
      <w:proofErr w:type="spellEnd"/>
      <w:r>
        <w:t>&lt;</w:t>
      </w:r>
      <w:proofErr w:type="spellStart"/>
      <w:r>
        <w:t>int</w:t>
      </w:r>
      <w:proofErr w:type="spellEnd"/>
      <w:r>
        <w:t xml:space="preserve">&gt;{new </w:t>
      </w:r>
      <w:proofErr w:type="spellStart"/>
      <w:r>
        <w:t>int</w:t>
      </w:r>
      <w:proofErr w:type="spellEnd"/>
      <w:r>
        <w:t xml:space="preserve">(10)}; // another way to </w:t>
      </w:r>
      <w:proofErr w:type="spellStart"/>
      <w:r>
        <w:t>init.</w:t>
      </w:r>
      <w:proofErr w:type="spellEnd"/>
    </w:p>
    <w:p w:rsidR="00BA6212" w:rsidRDefault="00BA6212" w:rsidP="00BA6212">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 xml:space="preserve">&gt;{new </w:t>
      </w:r>
      <w:proofErr w:type="spellStart"/>
      <w:r>
        <w:t>int</w:t>
      </w:r>
      <w:proofErr w:type="spellEnd"/>
      <w:r>
        <w:t xml:space="preserve">(10)}; // preferred way to </w:t>
      </w:r>
      <w:proofErr w:type="spellStart"/>
      <w:r>
        <w:t>init</w:t>
      </w:r>
      <w:proofErr w:type="spellEnd"/>
      <w:r>
        <w:t xml:space="preserve">/ </w:t>
      </w:r>
    </w:p>
    <w:p w:rsidR="00BA6212" w:rsidRDefault="00BA6212" w:rsidP="00BA6212">
      <w:pPr>
        <w:bidi w:val="0"/>
      </w:pPr>
      <w:proofErr w:type="gramStart"/>
      <w:r>
        <w:t>auto</w:t>
      </w:r>
      <w:proofErr w:type="gramEnd"/>
      <w:r>
        <w:t xml:space="preserve"> </w:t>
      </w:r>
      <w:proofErr w:type="spellStart"/>
      <w:r>
        <w:t>sp</w:t>
      </w:r>
      <w:proofErr w:type="spellEnd"/>
      <w:r>
        <w:t xml:space="preserve"> = </w:t>
      </w:r>
      <w:proofErr w:type="spellStart"/>
      <w:r>
        <w:t>make_shared</w:t>
      </w:r>
      <w:proofErr w:type="spellEnd"/>
      <w:r>
        <w:t>&lt;</w:t>
      </w:r>
      <w:proofErr w:type="spellStart"/>
      <w:r>
        <w:t>int</w:t>
      </w:r>
      <w:proofErr w:type="spellEnd"/>
      <w:r>
        <w:t>&gt;(10); // short way</w:t>
      </w:r>
    </w:p>
    <w:p w:rsidR="00BA6212" w:rsidRDefault="00BA6212" w:rsidP="00BA6212">
      <w:pPr>
        <w:bidi w:val="0"/>
      </w:pPr>
      <w:proofErr w:type="spellStart"/>
      <w:r>
        <w:t>sp.use_</w:t>
      </w:r>
      <w:proofErr w:type="gramStart"/>
      <w:r>
        <w:t>count</w:t>
      </w:r>
      <w:proofErr w:type="spellEnd"/>
      <w:r>
        <w:t>(</w:t>
      </w:r>
      <w:proofErr w:type="gramEnd"/>
      <w:r>
        <w:t>);</w:t>
      </w:r>
    </w:p>
    <w:p w:rsidR="00BA6212" w:rsidRDefault="00BA6212" w:rsidP="00BA6212">
      <w:pPr>
        <w:bidi w:val="0"/>
      </w:pPr>
      <w:proofErr w:type="gramStart"/>
      <w:r>
        <w:t>assert(</w:t>
      </w:r>
      <w:proofErr w:type="spellStart"/>
      <w:proofErr w:type="gramEnd"/>
      <w:r>
        <w:t>sp</w:t>
      </w:r>
      <w:proofErr w:type="spellEnd"/>
      <w:r>
        <w:t xml:space="preserve">); // use </w:t>
      </w:r>
      <w:proofErr w:type="spellStart"/>
      <w:r>
        <w:t>boolean</w:t>
      </w:r>
      <w:proofErr w:type="spellEnd"/>
      <w:r>
        <w:t xml:space="preserve"> operator</w:t>
      </w:r>
    </w:p>
    <w:p w:rsidR="00193C61" w:rsidRDefault="00193C61" w:rsidP="00193C61">
      <w:pPr>
        <w:pStyle w:val="Heading2"/>
      </w:pPr>
      <w:bookmarkStart w:id="36" w:name="_Toc531882520"/>
      <w:r>
        <w:t xml:space="preserve">Heap </w:t>
      </w:r>
      <w:proofErr w:type="gramStart"/>
      <w:r>
        <w:t>Corruptions :</w:t>
      </w:r>
      <w:proofErr w:type="gramEnd"/>
      <w:r>
        <w:t xml:space="preserve"> Heap Segments</w:t>
      </w:r>
      <w:bookmarkEnd w:id="36"/>
    </w:p>
    <w:p w:rsidR="00193C61" w:rsidRPr="00193C61" w:rsidRDefault="00193C61" w:rsidP="00193C61">
      <w:pPr>
        <w:bidi w:val="0"/>
      </w:pPr>
      <w:r>
        <w:t xml:space="preserve">Ref: </w:t>
      </w:r>
      <w:r w:rsidRPr="00193C61">
        <w:t>Advanced Windows Debugging - Part 1</w:t>
      </w:r>
    </w:p>
    <w:p w:rsidR="00193C61" w:rsidRDefault="00193C61" w:rsidP="00193C61">
      <w:proofErr w:type="gramStart"/>
      <w:r>
        <w:t>heap</w:t>
      </w:r>
      <w:proofErr w:type="gramEnd"/>
      <w:r>
        <w:t xml:space="preserve"> block</w:t>
      </w:r>
    </w:p>
    <w:p w:rsidR="00193C61" w:rsidRDefault="00193C61" w:rsidP="00193C61">
      <w:proofErr w:type="spellStart"/>
      <w:proofErr w:type="gramStart"/>
      <w:r>
        <w:t>heap_segment</w:t>
      </w:r>
      <w:proofErr w:type="spellEnd"/>
      <w:proofErr w:type="gramEnd"/>
      <w:r>
        <w:t xml:space="preserve"> </w:t>
      </w:r>
      <w:proofErr w:type="spellStart"/>
      <w:r>
        <w:t>struct</w:t>
      </w:r>
      <w:proofErr w:type="spellEnd"/>
    </w:p>
    <w:p w:rsidR="00193C61" w:rsidRDefault="00193C61" w:rsidP="00193C61">
      <w:proofErr w:type="spellStart"/>
      <w:proofErr w:type="gramStart"/>
      <w:r>
        <w:t>dt</w:t>
      </w:r>
      <w:proofErr w:type="spellEnd"/>
      <w:proofErr w:type="gramEnd"/>
      <w:r>
        <w:t xml:space="preserve"> command</w:t>
      </w:r>
    </w:p>
    <w:p w:rsidR="00193C61" w:rsidRDefault="00193C61" w:rsidP="00193C61">
      <w:pPr>
        <w:rPr>
          <w:rtl/>
        </w:rPr>
      </w:pPr>
      <w:r>
        <w:rPr>
          <w:rFonts w:cs="Times New Roman" w:hint="eastAsia"/>
          <w:rtl/>
        </w:rPr>
        <w:t>סגמנטים</w:t>
      </w:r>
      <w:r>
        <w:rPr>
          <w:rFonts w:cs="Times New Roman"/>
          <w:rtl/>
        </w:rPr>
        <w:t xml:space="preserve"> </w:t>
      </w:r>
      <w:r>
        <w:rPr>
          <w:rFonts w:cs="Times New Roman" w:hint="eastAsia"/>
          <w:rtl/>
        </w:rPr>
        <w:t>מכילים</w:t>
      </w:r>
      <w:r>
        <w:rPr>
          <w:rFonts w:cs="Times New Roman"/>
          <w:rtl/>
        </w:rPr>
        <w:t xml:space="preserve"> </w:t>
      </w:r>
      <w:r>
        <w:t xml:space="preserve">heap </w:t>
      </w:r>
      <w:proofErr w:type="spellStart"/>
      <w:r>
        <w:t>blcoks</w:t>
      </w:r>
      <w:proofErr w:type="spellEnd"/>
      <w:r>
        <w:rPr>
          <w:rFonts w:cs="Times New Roman"/>
          <w:rtl/>
        </w:rPr>
        <w:t xml:space="preserve"> </w:t>
      </w:r>
      <w:r>
        <w:rPr>
          <w:rFonts w:cs="Times New Roman" w:hint="eastAsia"/>
          <w:rtl/>
        </w:rPr>
        <w:t>באשר</w:t>
      </w:r>
      <w:r>
        <w:rPr>
          <w:rFonts w:cs="Times New Roman"/>
          <w:rtl/>
        </w:rPr>
        <w:t xml:space="preserve"> </w:t>
      </w:r>
      <w:r>
        <w:rPr>
          <w:rFonts w:cs="Times New Roman" w:hint="eastAsia"/>
          <w:rtl/>
        </w:rPr>
        <w:t>אותם</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הם</w:t>
      </w:r>
      <w:r>
        <w:rPr>
          <w:rFonts w:cs="Times New Roman"/>
          <w:rtl/>
        </w:rPr>
        <w:t xml:space="preserve"> </w:t>
      </w:r>
      <w:r>
        <w:rPr>
          <w:rFonts w:cs="Times New Roman" w:hint="eastAsia"/>
          <w:rtl/>
        </w:rPr>
        <w:t>המוחזרים</w:t>
      </w:r>
      <w:r>
        <w:rPr>
          <w:rFonts w:cs="Times New Roman"/>
          <w:rtl/>
        </w:rPr>
        <w:t xml:space="preserve"> </w:t>
      </w:r>
      <w:r>
        <w:rPr>
          <w:rFonts w:cs="Times New Roman" w:hint="eastAsia"/>
          <w:rtl/>
        </w:rPr>
        <w:t>למתכנת</w:t>
      </w:r>
      <w:r>
        <w:rPr>
          <w:rFonts w:cs="Times New Roman"/>
          <w:rtl/>
        </w:rPr>
        <w:t xml:space="preserve"> </w:t>
      </w:r>
      <w:r>
        <w:rPr>
          <w:rFonts w:cs="Times New Roman" w:hint="eastAsia"/>
          <w:rtl/>
        </w:rPr>
        <w:t>לפי</w:t>
      </w:r>
      <w:r>
        <w:rPr>
          <w:rFonts w:cs="Times New Roman"/>
          <w:rtl/>
        </w:rPr>
        <w:t xml:space="preserve"> </w:t>
      </w:r>
      <w:r>
        <w:rPr>
          <w:rFonts w:cs="Times New Roman" w:hint="eastAsia"/>
          <w:rtl/>
        </w:rPr>
        <w:t>בקשתו</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אלה</w:t>
      </w:r>
      <w:r>
        <w:rPr>
          <w:rFonts w:cs="Times New Roman"/>
          <w:rtl/>
        </w:rPr>
        <w:t xml:space="preserve"> </w:t>
      </w:r>
      <w:r>
        <w:rPr>
          <w:rFonts w:cs="Times New Roman" w:hint="eastAsia"/>
          <w:rtl/>
        </w:rPr>
        <w:t>מרופדים</w:t>
      </w:r>
      <w:r>
        <w:rPr>
          <w:rFonts w:cs="Times New Roman"/>
          <w:rtl/>
        </w:rPr>
        <w:t xml:space="preserve"> </w:t>
      </w:r>
      <w:r>
        <w:rPr>
          <w:rFonts w:cs="Times New Roman" w:hint="eastAsia"/>
          <w:rtl/>
        </w:rPr>
        <w:t>בתחילה</w:t>
      </w:r>
      <w:r>
        <w:rPr>
          <w:rFonts w:cs="Times New Roman"/>
          <w:rtl/>
        </w:rPr>
        <w:t xml:space="preserve"> </w:t>
      </w:r>
      <w:r>
        <w:rPr>
          <w:rFonts w:cs="Times New Roman" w:hint="eastAsia"/>
          <w:rtl/>
        </w:rPr>
        <w:t>ובסוף</w:t>
      </w:r>
      <w:r>
        <w:rPr>
          <w:rFonts w:cs="Times New Roman"/>
          <w:rtl/>
        </w:rPr>
        <w:t xml:space="preserve">, </w:t>
      </w:r>
      <w:r>
        <w:rPr>
          <w:rFonts w:cs="Times New Roman" w:hint="eastAsia"/>
          <w:rtl/>
        </w:rPr>
        <w:t>ריפודים</w:t>
      </w:r>
      <w:r>
        <w:rPr>
          <w:rFonts w:cs="Times New Roman"/>
          <w:rtl/>
        </w:rPr>
        <w:t xml:space="preserve"> </w:t>
      </w:r>
      <w:r>
        <w:rPr>
          <w:rFonts w:cs="Times New Roman" w:hint="eastAsia"/>
          <w:rtl/>
        </w:rPr>
        <w:t>אלה</w:t>
      </w:r>
      <w:r>
        <w:rPr>
          <w:rFonts w:cs="Times New Roman"/>
          <w:rtl/>
        </w:rPr>
        <w:t xml:space="preserve"> </w:t>
      </w:r>
      <w:r>
        <w:rPr>
          <w:rFonts w:cs="Times New Roman" w:hint="eastAsia"/>
          <w:rtl/>
        </w:rPr>
        <w:t>עוזרים</w:t>
      </w:r>
      <w:r>
        <w:rPr>
          <w:rFonts w:cs="Times New Roman"/>
          <w:rtl/>
        </w:rPr>
        <w:t xml:space="preserve"> </w:t>
      </w:r>
      <w:r>
        <w:rPr>
          <w:rFonts w:cs="Times New Roman" w:hint="eastAsia"/>
          <w:rtl/>
        </w:rPr>
        <w:t>למנהל</w:t>
      </w:r>
      <w:r>
        <w:rPr>
          <w:rFonts w:cs="Times New Roman"/>
          <w:rtl/>
        </w:rPr>
        <w:t xml:space="preserve"> </w:t>
      </w:r>
      <w:r>
        <w:rPr>
          <w:rFonts w:cs="Times New Roman" w:hint="eastAsia"/>
          <w:rtl/>
        </w:rPr>
        <w:t>של</w:t>
      </w:r>
      <w:r>
        <w:rPr>
          <w:rFonts w:cs="Times New Roman"/>
          <w:rtl/>
        </w:rPr>
        <w:t xml:space="preserve"> </w:t>
      </w:r>
      <w:r>
        <w:rPr>
          <w:rFonts w:cs="Times New Roman" w:hint="eastAsia"/>
          <w:rtl/>
        </w:rPr>
        <w:t>ה</w:t>
      </w:r>
      <w:r>
        <w:rPr>
          <w:rFonts w:cs="Times New Roman"/>
          <w:rtl/>
        </w:rPr>
        <w:t xml:space="preserve"> </w:t>
      </w:r>
      <w:r>
        <w:t>heap</w:t>
      </w:r>
      <w:r>
        <w:rPr>
          <w:rFonts w:cs="Times New Roman"/>
          <w:rtl/>
        </w:rPr>
        <w:t xml:space="preserve"> </w:t>
      </w:r>
      <w:r>
        <w:rPr>
          <w:rFonts w:cs="Times New Roman" w:hint="eastAsia"/>
          <w:rtl/>
        </w:rPr>
        <w:t>בניהול</w:t>
      </w:r>
      <w:r>
        <w:rPr>
          <w:rFonts w:cs="Times New Roman"/>
          <w:rtl/>
        </w:rPr>
        <w:t xml:space="preserve"> </w:t>
      </w:r>
      <w:r>
        <w:rPr>
          <w:rFonts w:cs="Times New Roman" w:hint="eastAsia"/>
          <w:rtl/>
        </w:rPr>
        <w:t>הבלוקים</w:t>
      </w:r>
      <w:r>
        <w:rPr>
          <w:rFonts w:cs="Times New Roman"/>
          <w:rtl/>
        </w:rPr>
        <w:t xml:space="preserve"> </w:t>
      </w:r>
      <w:r>
        <w:rPr>
          <w:rFonts w:cs="Times New Roman" w:hint="eastAsia"/>
          <w:rtl/>
        </w:rPr>
        <w:t>ובגילוי</w:t>
      </w:r>
      <w:r>
        <w:rPr>
          <w:rFonts w:cs="Times New Roman"/>
          <w:rtl/>
        </w:rPr>
        <w:t xml:space="preserve"> </w:t>
      </w:r>
      <w:r>
        <w:rPr>
          <w:rFonts w:cs="Times New Roman" w:hint="eastAsia"/>
          <w:rtl/>
        </w:rPr>
        <w:t>גלישה</w:t>
      </w:r>
      <w:r>
        <w:rPr>
          <w:rFonts w:cs="Times New Roman"/>
          <w:rtl/>
        </w:rPr>
        <w:t xml:space="preserve"> </w:t>
      </w:r>
      <w:r>
        <w:rPr>
          <w:rFonts w:cs="Times New Roman" w:hint="eastAsia"/>
          <w:rtl/>
        </w:rPr>
        <w:t>מתחום</w:t>
      </w:r>
      <w:r>
        <w:rPr>
          <w:rFonts w:cs="Times New Roman"/>
          <w:rtl/>
        </w:rPr>
        <w:t xml:space="preserve"> </w:t>
      </w:r>
      <w:r>
        <w:rPr>
          <w:rFonts w:cs="Times New Roman" w:hint="eastAsia"/>
          <w:rtl/>
        </w:rPr>
        <w:t>הבלוק</w:t>
      </w:r>
      <w:r>
        <w:rPr>
          <w:rFonts w:cs="Times New Roman"/>
          <w:rtl/>
        </w:rPr>
        <w:t>.</w:t>
      </w:r>
    </w:p>
    <w:p w:rsidR="00193C61" w:rsidRDefault="00193C61" w:rsidP="00193C61">
      <w:r>
        <w:t>Low Fragmentation Heap</w:t>
      </w:r>
    </w:p>
    <w:p w:rsidR="00193C61" w:rsidRDefault="00193C61" w:rsidP="00193C61">
      <w:pPr>
        <w:rPr>
          <w:rtl/>
        </w:rPr>
      </w:pPr>
      <w:r>
        <w:rPr>
          <w:rFonts w:cs="Times New Roman" w:hint="eastAsia"/>
          <w:rtl/>
        </w:rPr>
        <w:t>תת</w:t>
      </w:r>
      <w:r>
        <w:rPr>
          <w:rFonts w:cs="Times New Roman"/>
          <w:rtl/>
        </w:rPr>
        <w:t xml:space="preserve"> </w:t>
      </w:r>
      <w:r>
        <w:rPr>
          <w:rFonts w:cs="Times New Roman" w:hint="eastAsia"/>
          <w:rtl/>
        </w:rPr>
        <w:t>סגמנטים</w:t>
      </w:r>
      <w:r>
        <w:rPr>
          <w:rFonts w:cs="Times New Roman"/>
          <w:rtl/>
        </w:rPr>
        <w:t xml:space="preserve"> </w:t>
      </w:r>
      <w:r>
        <w:rPr>
          <w:rFonts w:cs="Times New Roman" w:hint="eastAsia"/>
          <w:rtl/>
        </w:rPr>
        <w:t>כאשר</w:t>
      </w:r>
      <w:r>
        <w:rPr>
          <w:rFonts w:cs="Times New Roman"/>
          <w:rtl/>
        </w:rPr>
        <w:t xml:space="preserve"> </w:t>
      </w:r>
      <w:r>
        <w:rPr>
          <w:rFonts w:cs="Times New Roman" w:hint="eastAsia"/>
          <w:rtl/>
        </w:rPr>
        <w:t>בכל</w:t>
      </w:r>
      <w:r>
        <w:rPr>
          <w:rFonts w:cs="Times New Roman"/>
          <w:rtl/>
        </w:rPr>
        <w:t xml:space="preserve"> </w:t>
      </w:r>
      <w:proofErr w:type="spellStart"/>
      <w:r>
        <w:rPr>
          <w:rFonts w:cs="Times New Roman" w:hint="eastAsia"/>
          <w:rtl/>
        </w:rPr>
        <w:t>בכל</w:t>
      </w:r>
      <w:proofErr w:type="spellEnd"/>
      <w:r>
        <w:rPr>
          <w:rFonts w:cs="Times New Roman"/>
          <w:rtl/>
        </w:rPr>
        <w:t xml:space="preserve"> </w:t>
      </w:r>
      <w:r>
        <w:rPr>
          <w:rFonts w:cs="Times New Roman" w:hint="eastAsia"/>
          <w:rtl/>
        </w:rPr>
        <w:t>תת</w:t>
      </w:r>
      <w:r>
        <w:rPr>
          <w:rFonts w:cs="Times New Roman"/>
          <w:rtl/>
        </w:rPr>
        <w:t xml:space="preserve"> </w:t>
      </w:r>
      <w:r>
        <w:rPr>
          <w:rFonts w:cs="Times New Roman" w:hint="eastAsia"/>
          <w:rtl/>
        </w:rPr>
        <w:t>סגמנט</w:t>
      </w:r>
      <w:r>
        <w:rPr>
          <w:rFonts w:cs="Times New Roman"/>
          <w:rtl/>
        </w:rPr>
        <w:t xml:space="preserve"> </w:t>
      </w:r>
      <w:r>
        <w:rPr>
          <w:rFonts w:cs="Times New Roman" w:hint="eastAsia"/>
          <w:rtl/>
        </w:rPr>
        <w:t>יש</w:t>
      </w:r>
      <w:r>
        <w:rPr>
          <w:rFonts w:cs="Times New Roman"/>
          <w:rtl/>
        </w:rPr>
        <w:t xml:space="preserve"> </w:t>
      </w:r>
      <w:r>
        <w:rPr>
          <w:rFonts w:cs="Times New Roman" w:hint="eastAsia"/>
          <w:rtl/>
        </w:rPr>
        <w:t>בלוקים</w:t>
      </w:r>
      <w:r>
        <w:rPr>
          <w:rFonts w:cs="Times New Roman"/>
          <w:rtl/>
        </w:rPr>
        <w:t xml:space="preserve"> </w:t>
      </w:r>
      <w:r>
        <w:rPr>
          <w:rFonts w:cs="Times New Roman" w:hint="eastAsia"/>
          <w:rtl/>
        </w:rPr>
        <w:t>באותו</w:t>
      </w:r>
      <w:r>
        <w:rPr>
          <w:rFonts w:cs="Times New Roman"/>
          <w:rtl/>
        </w:rPr>
        <w:t xml:space="preserve"> </w:t>
      </w:r>
      <w:r>
        <w:rPr>
          <w:rFonts w:cs="Times New Roman" w:hint="eastAsia"/>
          <w:rtl/>
        </w:rPr>
        <w:t>גודל</w:t>
      </w:r>
      <w:r>
        <w:rPr>
          <w:rFonts w:cs="Times New Roman"/>
          <w:rtl/>
        </w:rPr>
        <w:t xml:space="preserve">. </w:t>
      </w:r>
      <w:r>
        <w:rPr>
          <w:rFonts w:cs="Times New Roman" w:hint="eastAsia"/>
          <w:rtl/>
        </w:rPr>
        <w:t>זה</w:t>
      </w:r>
      <w:r>
        <w:rPr>
          <w:rFonts w:cs="Times New Roman"/>
          <w:rtl/>
        </w:rPr>
        <w:t xml:space="preserve"> </w:t>
      </w:r>
      <w:r>
        <w:rPr>
          <w:rFonts w:cs="Times New Roman" w:hint="eastAsia"/>
          <w:rtl/>
        </w:rPr>
        <w:t>קצת</w:t>
      </w:r>
      <w:r>
        <w:rPr>
          <w:rFonts w:cs="Times New Roman"/>
          <w:rtl/>
        </w:rPr>
        <w:t xml:space="preserve"> </w:t>
      </w:r>
      <w:r>
        <w:rPr>
          <w:rFonts w:cs="Times New Roman" w:hint="eastAsia"/>
          <w:rtl/>
        </w:rPr>
        <w:t>עוזר</w:t>
      </w:r>
      <w:r>
        <w:rPr>
          <w:rFonts w:cs="Times New Roman"/>
          <w:rtl/>
        </w:rPr>
        <w:t xml:space="preserve"> </w:t>
      </w:r>
      <w:r>
        <w:rPr>
          <w:rFonts w:cs="Times New Roman" w:hint="eastAsia"/>
          <w:rtl/>
        </w:rPr>
        <w:t>למניעת</w:t>
      </w:r>
      <w:r>
        <w:rPr>
          <w:rFonts w:cs="Times New Roman"/>
          <w:rtl/>
        </w:rPr>
        <w:t xml:space="preserve"> </w:t>
      </w:r>
      <w:r>
        <w:rPr>
          <w:rFonts w:cs="Times New Roman" w:hint="eastAsia"/>
          <w:rtl/>
        </w:rPr>
        <w:t>פרגמנטציה</w:t>
      </w:r>
      <w:r>
        <w:rPr>
          <w:rFonts w:cs="Times New Roman"/>
          <w:rtl/>
        </w:rPr>
        <w:t>.</w:t>
      </w:r>
    </w:p>
    <w:p w:rsidR="00193C61" w:rsidRDefault="00193C61" w:rsidP="00193C61">
      <w:pPr>
        <w:rPr>
          <w:rtl/>
        </w:rPr>
      </w:pPr>
      <w:r>
        <w:t xml:space="preserve">Application </w:t>
      </w:r>
      <w:proofErr w:type="gramStart"/>
      <w:r>
        <w:t>Verifier</w:t>
      </w:r>
      <w:r>
        <w:rPr>
          <w:rFonts w:cs="Times New Roman"/>
          <w:rtl/>
        </w:rPr>
        <w:t xml:space="preserve">  </w:t>
      </w:r>
      <w:r>
        <w:rPr>
          <w:rFonts w:cs="Times New Roman" w:hint="eastAsia"/>
          <w:rtl/>
        </w:rPr>
        <w:t>של</w:t>
      </w:r>
      <w:proofErr w:type="gramEnd"/>
      <w:r>
        <w:rPr>
          <w:rFonts w:cs="Times New Roman"/>
          <w:rtl/>
        </w:rPr>
        <w:t xml:space="preserve"> </w:t>
      </w:r>
      <w:r>
        <w:rPr>
          <w:rFonts w:cs="Times New Roman" w:hint="eastAsia"/>
          <w:rtl/>
        </w:rPr>
        <w:t>מיקרוסופט</w:t>
      </w:r>
      <w:r>
        <w:rPr>
          <w:rFonts w:cs="Times New Roman"/>
          <w:rtl/>
        </w:rPr>
        <w:t xml:space="preserve"> </w:t>
      </w:r>
      <w:r>
        <w:rPr>
          <w:rFonts w:cs="Times New Roman" w:hint="eastAsia"/>
          <w:rtl/>
        </w:rPr>
        <w:t>מאד</w:t>
      </w:r>
      <w:r>
        <w:rPr>
          <w:rFonts w:cs="Times New Roman"/>
          <w:rtl/>
        </w:rPr>
        <w:t xml:space="preserve"> </w:t>
      </w:r>
      <w:r>
        <w:rPr>
          <w:rFonts w:cs="Times New Roman" w:hint="eastAsia"/>
          <w:rtl/>
        </w:rPr>
        <w:t>עוזר</w:t>
      </w:r>
      <w:r>
        <w:rPr>
          <w:rFonts w:cs="Times New Roman"/>
          <w:rtl/>
        </w:rPr>
        <w:t xml:space="preserve"> </w:t>
      </w:r>
      <w:proofErr w:type="spellStart"/>
      <w:r>
        <w:rPr>
          <w:rFonts w:cs="Times New Roman" w:hint="eastAsia"/>
          <w:rtl/>
        </w:rPr>
        <w:t>בדיבוג</w:t>
      </w:r>
      <w:proofErr w:type="spellEnd"/>
      <w:r>
        <w:rPr>
          <w:rFonts w:cs="Times New Roman"/>
          <w:rtl/>
        </w:rPr>
        <w:t xml:space="preserve"> </w:t>
      </w:r>
      <w:r>
        <w:rPr>
          <w:rFonts w:cs="Times New Roman" w:hint="eastAsia"/>
          <w:rtl/>
        </w:rPr>
        <w:t>של</w:t>
      </w:r>
      <w:r>
        <w:rPr>
          <w:rFonts w:cs="Times New Roman"/>
          <w:rtl/>
        </w:rPr>
        <w:t xml:space="preserve"> </w:t>
      </w:r>
      <w:r>
        <w:rPr>
          <w:rFonts w:cs="Times New Roman" w:hint="eastAsia"/>
          <w:rtl/>
        </w:rPr>
        <w:t>בעיות</w:t>
      </w:r>
      <w:r>
        <w:rPr>
          <w:rFonts w:cs="Times New Roman"/>
          <w:rtl/>
        </w:rPr>
        <w:t xml:space="preserve"> </w:t>
      </w:r>
      <w:r>
        <w:rPr>
          <w:rFonts w:cs="Times New Roman" w:hint="eastAsia"/>
          <w:rtl/>
        </w:rPr>
        <w:t>מהסוג</w:t>
      </w:r>
      <w:r>
        <w:rPr>
          <w:rFonts w:cs="Times New Roman"/>
          <w:rtl/>
        </w:rPr>
        <w:t xml:space="preserve"> </w:t>
      </w:r>
      <w:r>
        <w:rPr>
          <w:rFonts w:cs="Times New Roman" w:hint="eastAsia"/>
          <w:rtl/>
        </w:rPr>
        <w:t>הזה</w:t>
      </w:r>
      <w:r>
        <w:rPr>
          <w:rFonts w:cs="Times New Roman"/>
          <w:rtl/>
        </w:rPr>
        <w:t>.</w:t>
      </w:r>
    </w:p>
    <w:p w:rsidR="00193C61" w:rsidRDefault="00193C61" w:rsidP="00193C61">
      <w:pPr>
        <w:rPr>
          <w:rtl/>
        </w:rPr>
      </w:pPr>
      <w:r>
        <w:rPr>
          <w:rFonts w:cs="Times New Roman" w:hint="eastAsia"/>
          <w:rtl/>
        </w:rPr>
        <w:t>הוא</w:t>
      </w:r>
      <w:r>
        <w:rPr>
          <w:rFonts w:cs="Times New Roman"/>
          <w:rtl/>
        </w:rPr>
        <w:t xml:space="preserve"> </w:t>
      </w:r>
      <w:r>
        <w:rPr>
          <w:rFonts w:cs="Times New Roman" w:hint="eastAsia"/>
          <w:rtl/>
        </w:rPr>
        <w:t>מכניס</w:t>
      </w:r>
      <w:r>
        <w:rPr>
          <w:rFonts w:cs="Times New Roman"/>
          <w:rtl/>
        </w:rPr>
        <w:t xml:space="preserve"> </w:t>
      </w:r>
      <w:r>
        <w:rPr>
          <w:rFonts w:cs="Times New Roman" w:hint="eastAsia"/>
          <w:rtl/>
        </w:rPr>
        <w:t>בתים</w:t>
      </w:r>
      <w:r>
        <w:rPr>
          <w:rFonts w:cs="Times New Roman"/>
          <w:rtl/>
        </w:rPr>
        <w:t xml:space="preserve"> </w:t>
      </w:r>
      <w:r>
        <w:rPr>
          <w:rFonts w:cs="Times New Roman" w:hint="eastAsia"/>
          <w:rtl/>
        </w:rPr>
        <w:t>בתצורה</w:t>
      </w:r>
      <w:r>
        <w:rPr>
          <w:rFonts w:cs="Times New Roman"/>
          <w:rtl/>
        </w:rPr>
        <w:t xml:space="preserve"> </w:t>
      </w:r>
      <w:r>
        <w:rPr>
          <w:rFonts w:cs="Times New Roman" w:hint="eastAsia"/>
          <w:rtl/>
        </w:rPr>
        <w:t>ידועה</w:t>
      </w:r>
      <w:r>
        <w:rPr>
          <w:rFonts w:cs="Times New Roman"/>
          <w:rtl/>
        </w:rPr>
        <w:t xml:space="preserve"> </w:t>
      </w:r>
      <w:r>
        <w:rPr>
          <w:rFonts w:cs="Times New Roman" w:hint="eastAsia"/>
          <w:rtl/>
        </w:rPr>
        <w:t>לפי</w:t>
      </w:r>
      <w:r>
        <w:rPr>
          <w:rFonts w:cs="Times New Roman"/>
          <w:rtl/>
        </w:rPr>
        <w:t xml:space="preserve"> </w:t>
      </w:r>
      <w:r>
        <w:rPr>
          <w:rFonts w:cs="Times New Roman" w:hint="eastAsia"/>
          <w:rtl/>
        </w:rPr>
        <w:t>ואחרי</w:t>
      </w:r>
      <w:r>
        <w:rPr>
          <w:rFonts w:cs="Times New Roman"/>
          <w:rtl/>
        </w:rPr>
        <w:t xml:space="preserve"> </w:t>
      </w:r>
      <w:r>
        <w:rPr>
          <w:rFonts w:cs="Times New Roman" w:hint="eastAsia"/>
          <w:rtl/>
        </w:rPr>
        <w:t>הבלוק</w:t>
      </w:r>
      <w:r>
        <w:rPr>
          <w:rFonts w:cs="Times New Roman"/>
          <w:rtl/>
        </w:rPr>
        <w:t xml:space="preserve"> </w:t>
      </w:r>
      <w:r>
        <w:rPr>
          <w:rFonts w:cs="Times New Roman" w:hint="eastAsia"/>
          <w:rtl/>
        </w:rPr>
        <w:t>שהוקצה</w:t>
      </w:r>
      <w:r>
        <w:rPr>
          <w:rFonts w:cs="Times New Roman"/>
          <w:rtl/>
        </w:rPr>
        <w:t xml:space="preserve"> </w:t>
      </w:r>
      <w:r>
        <w:rPr>
          <w:rFonts w:cs="Times New Roman" w:hint="eastAsia"/>
          <w:rtl/>
        </w:rPr>
        <w:t>ועוקב</w:t>
      </w:r>
      <w:r>
        <w:rPr>
          <w:rFonts w:cs="Times New Roman"/>
          <w:rtl/>
        </w:rPr>
        <w:t xml:space="preserve"> </w:t>
      </w:r>
      <w:r>
        <w:rPr>
          <w:rFonts w:cs="Times New Roman" w:hint="eastAsia"/>
          <w:rtl/>
        </w:rPr>
        <w:t>אחריהם</w:t>
      </w:r>
      <w:r>
        <w:rPr>
          <w:rFonts w:cs="Times New Roman"/>
          <w:rtl/>
        </w:rPr>
        <w:t xml:space="preserve">. </w:t>
      </w:r>
      <w:r>
        <w:rPr>
          <w:rFonts w:cs="Times New Roman" w:hint="eastAsia"/>
          <w:rtl/>
        </w:rPr>
        <w:t>כאשר</w:t>
      </w:r>
      <w:r>
        <w:rPr>
          <w:rFonts w:cs="Times New Roman"/>
          <w:rtl/>
        </w:rPr>
        <w:t xml:space="preserve"> </w:t>
      </w:r>
      <w:r>
        <w:rPr>
          <w:rFonts w:cs="Times New Roman" w:hint="eastAsia"/>
          <w:rtl/>
        </w:rPr>
        <w:t>יש</w:t>
      </w:r>
      <w:r>
        <w:rPr>
          <w:rFonts w:cs="Times New Roman"/>
          <w:rtl/>
        </w:rPr>
        <w:t xml:space="preserve"> </w:t>
      </w:r>
      <w:r>
        <w:rPr>
          <w:rFonts w:cs="Times New Roman" w:hint="eastAsia"/>
          <w:rtl/>
        </w:rPr>
        <w:t>דריסה</w:t>
      </w:r>
      <w:r>
        <w:rPr>
          <w:rFonts w:cs="Times New Roman"/>
          <w:rtl/>
        </w:rPr>
        <w:t xml:space="preserve"> </w:t>
      </w:r>
      <w:r>
        <w:rPr>
          <w:rFonts w:cs="Times New Roman" w:hint="eastAsia"/>
          <w:rtl/>
        </w:rPr>
        <w:t>הוא</w:t>
      </w:r>
      <w:r>
        <w:rPr>
          <w:rFonts w:cs="Times New Roman"/>
          <w:rtl/>
        </w:rPr>
        <w:t xml:space="preserve"> </w:t>
      </w:r>
      <w:r>
        <w:rPr>
          <w:rFonts w:cs="Times New Roman" w:hint="eastAsia"/>
          <w:rtl/>
        </w:rPr>
        <w:t>גורם</w:t>
      </w:r>
      <w:r>
        <w:rPr>
          <w:rFonts w:cs="Times New Roman"/>
          <w:rtl/>
        </w:rPr>
        <w:t xml:space="preserve"> </w:t>
      </w:r>
      <w:proofErr w:type="spellStart"/>
      <w:r>
        <w:rPr>
          <w:rFonts w:cs="Times New Roman" w:hint="eastAsia"/>
          <w:rtl/>
        </w:rPr>
        <w:t>לדיבאגר</w:t>
      </w:r>
      <w:proofErr w:type="spellEnd"/>
      <w:r>
        <w:rPr>
          <w:rFonts w:cs="Times New Roman"/>
          <w:rtl/>
        </w:rPr>
        <w:t xml:space="preserve"> </w:t>
      </w:r>
      <w:r>
        <w:rPr>
          <w:rFonts w:cs="Times New Roman" w:hint="eastAsia"/>
          <w:rtl/>
        </w:rPr>
        <w:t>לעצור</w:t>
      </w:r>
      <w:r>
        <w:rPr>
          <w:rFonts w:cs="Times New Roman"/>
          <w:rtl/>
        </w:rPr>
        <w:t xml:space="preserve">, </w:t>
      </w:r>
      <w:r>
        <w:rPr>
          <w:rFonts w:cs="Times New Roman" w:hint="eastAsia"/>
          <w:rtl/>
        </w:rPr>
        <w:t>כך</w:t>
      </w:r>
      <w:r>
        <w:rPr>
          <w:rFonts w:cs="Times New Roman"/>
          <w:rtl/>
        </w:rPr>
        <w:t xml:space="preserve"> </w:t>
      </w:r>
      <w:r>
        <w:rPr>
          <w:rFonts w:cs="Times New Roman" w:hint="eastAsia"/>
          <w:rtl/>
        </w:rPr>
        <w:t>שהמתכנת</w:t>
      </w:r>
      <w:r>
        <w:rPr>
          <w:rFonts w:cs="Times New Roman"/>
          <w:rtl/>
        </w:rPr>
        <w:t xml:space="preserve"> </w:t>
      </w:r>
      <w:r>
        <w:rPr>
          <w:rFonts w:cs="Times New Roman" w:hint="eastAsia"/>
          <w:rtl/>
        </w:rPr>
        <w:t>יכול</w:t>
      </w:r>
      <w:r>
        <w:rPr>
          <w:rFonts w:cs="Times New Roman"/>
          <w:rtl/>
        </w:rPr>
        <w:t xml:space="preserve"> </w:t>
      </w:r>
      <w:r>
        <w:rPr>
          <w:rFonts w:cs="Times New Roman" w:hint="eastAsia"/>
          <w:rtl/>
        </w:rPr>
        <w:t>לראות</w:t>
      </w:r>
      <w:r>
        <w:rPr>
          <w:rFonts w:cs="Times New Roman"/>
          <w:rtl/>
        </w:rPr>
        <w:t xml:space="preserve"> </w:t>
      </w:r>
      <w:r>
        <w:rPr>
          <w:rFonts w:cs="Times New Roman" w:hint="eastAsia"/>
          <w:rtl/>
        </w:rPr>
        <w:t>בדיוק</w:t>
      </w:r>
      <w:r>
        <w:rPr>
          <w:rFonts w:cs="Times New Roman"/>
          <w:rtl/>
        </w:rPr>
        <w:t xml:space="preserve"> </w:t>
      </w:r>
      <w:r>
        <w:rPr>
          <w:rFonts w:cs="Times New Roman" w:hint="eastAsia"/>
          <w:rtl/>
        </w:rPr>
        <w:t>מתי</w:t>
      </w:r>
      <w:r>
        <w:rPr>
          <w:rFonts w:cs="Times New Roman"/>
          <w:rtl/>
        </w:rPr>
        <w:t xml:space="preserve"> </w:t>
      </w:r>
      <w:r>
        <w:rPr>
          <w:rFonts w:cs="Times New Roman" w:hint="eastAsia"/>
          <w:rtl/>
        </w:rPr>
        <w:t>נעשתה</w:t>
      </w:r>
      <w:r>
        <w:rPr>
          <w:rFonts w:cs="Times New Roman"/>
          <w:rtl/>
        </w:rPr>
        <w:t xml:space="preserve"> </w:t>
      </w:r>
      <w:r>
        <w:rPr>
          <w:rFonts w:cs="Times New Roman" w:hint="eastAsia"/>
          <w:rtl/>
        </w:rPr>
        <w:t>הדריסה</w:t>
      </w:r>
      <w:r>
        <w:rPr>
          <w:rFonts w:cs="Times New Roman"/>
          <w:rtl/>
        </w:rPr>
        <w:t>.</w:t>
      </w:r>
    </w:p>
    <w:p w:rsidR="00193C61" w:rsidRDefault="00193C61" w:rsidP="00193C61">
      <w:pPr>
        <w:rPr>
          <w:rtl/>
        </w:rPr>
      </w:pPr>
    </w:p>
    <w:p w:rsidR="00193C61" w:rsidRDefault="00193C61" w:rsidP="00193C61">
      <w:proofErr w:type="spellStart"/>
      <w:proofErr w:type="gramStart"/>
      <w:r>
        <w:t>youtube</w:t>
      </w:r>
      <w:proofErr w:type="spellEnd"/>
      <w:proofErr w:type="gramEnd"/>
      <w:r>
        <w:t>: Debugging Windows Memory Corruption issues using Page Heap</w:t>
      </w:r>
    </w:p>
    <w:p w:rsidR="00193C61" w:rsidRDefault="00193C61" w:rsidP="00193C61">
      <w:pPr>
        <w:rPr>
          <w:rFonts w:cs="Times New Roman"/>
        </w:rPr>
      </w:pPr>
      <w:r>
        <w:rPr>
          <w:rFonts w:cs="Times New Roman"/>
          <w:rtl/>
        </w:rPr>
        <w:t>(</w:t>
      </w:r>
      <w:r>
        <w:rPr>
          <w:rFonts w:cs="Times New Roman" w:hint="eastAsia"/>
          <w:rtl/>
        </w:rPr>
        <w:t>כנראה</w:t>
      </w:r>
      <w:r>
        <w:rPr>
          <w:rFonts w:cs="Times New Roman"/>
          <w:rtl/>
        </w:rPr>
        <w:t xml:space="preserve"> </w:t>
      </w:r>
    </w:p>
    <w:p w:rsidR="00193C61" w:rsidRDefault="00193C61" w:rsidP="00193C61">
      <w:pPr>
        <w:rPr>
          <w:rtl/>
        </w:rPr>
      </w:pPr>
      <w:r>
        <w:rPr>
          <w:noProof/>
        </w:rPr>
        <w:lastRenderedPageBreak/>
        <w:drawing>
          <wp:inline distT="0" distB="0" distL="0" distR="0" wp14:anchorId="3283FDF2" wp14:editId="0CB1F872">
            <wp:extent cx="52673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67325" cy="2381250"/>
                    </a:xfrm>
                    <a:prstGeom prst="rect">
                      <a:avLst/>
                    </a:prstGeom>
                  </pic:spPr>
                </pic:pic>
              </a:graphicData>
            </a:graphic>
          </wp:inline>
        </w:drawing>
      </w:r>
    </w:p>
    <w:p w:rsidR="00193C61" w:rsidRDefault="00193C61" w:rsidP="00193C61">
      <w:pPr>
        <w:rPr>
          <w:rtl/>
        </w:rPr>
      </w:pPr>
      <w:r>
        <w:rPr>
          <w:rFonts w:cs="Times New Roman"/>
          <w:rtl/>
        </w:rPr>
        <w:t xml:space="preserve">  </w:t>
      </w:r>
    </w:p>
    <w:p w:rsidR="00BA6212" w:rsidRPr="00193C61" w:rsidRDefault="00BA6212" w:rsidP="00193C61"/>
    <w:sectPr w:rsidR="00BA6212" w:rsidRPr="00193C61">
      <w:headerReference w:type="default" r:id="rId3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D02" w:rsidRDefault="00576D02" w:rsidP="0048310E">
      <w:pPr>
        <w:spacing w:after="0" w:line="240" w:lineRule="auto"/>
      </w:pPr>
      <w:r>
        <w:separator/>
      </w:r>
    </w:p>
  </w:endnote>
  <w:endnote w:type="continuationSeparator" w:id="0">
    <w:p w:rsidR="00576D02" w:rsidRDefault="00576D02" w:rsidP="0048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yriad Pro Ligh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D02" w:rsidRDefault="00576D02" w:rsidP="0048310E">
      <w:pPr>
        <w:spacing w:after="0" w:line="240" w:lineRule="auto"/>
      </w:pPr>
      <w:r>
        <w:separator/>
      </w:r>
    </w:p>
  </w:footnote>
  <w:footnote w:type="continuationSeparator" w:id="0">
    <w:p w:rsidR="00576D02" w:rsidRDefault="00576D02" w:rsidP="00483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D02" w:rsidRDefault="00576D02" w:rsidP="00BC25BE">
    <w:pPr>
      <w:pStyle w:val="Header"/>
      <w:pBdr>
        <w:bottom w:val="single" w:sz="4" w:space="1" w:color="auto"/>
      </w:pBdr>
      <w:bidi w:val="0"/>
    </w:pPr>
    <w:r>
      <w:t>New CPP</w:t>
    </w:r>
    <w:r>
      <w:ptab w:relativeTo="margin" w:alignment="center" w:leader="none"/>
    </w:r>
    <w:r>
      <w:fldChar w:fldCharType="begin"/>
    </w:r>
    <w:r>
      <w:instrText xml:space="preserve"> PAGE  \* ArabicDash  \* MERGEFORMAT </w:instrText>
    </w:r>
    <w:r>
      <w:fldChar w:fldCharType="separate"/>
    </w:r>
    <w:r w:rsidR="0010522C">
      <w:rPr>
        <w:noProof/>
      </w:rPr>
      <w:t>- 16 -</w:t>
    </w:r>
    <w:r>
      <w:fldChar w:fldCharType="end"/>
    </w:r>
    <w:r>
      <w:ptab w:relativeTo="margin" w:alignment="right" w:leader="none"/>
    </w:r>
    <w:r w:rsidR="0010522C">
      <w:fldChar w:fldCharType="begin"/>
    </w:r>
    <w:r w:rsidR="0010522C">
      <w:instrText xml:space="preserve"> STYLEREF  "Heading 2"  \* MERGEFORMAT </w:instrText>
    </w:r>
    <w:r w:rsidR="0010522C">
      <w:fldChar w:fldCharType="separate"/>
    </w:r>
    <w:r w:rsidR="0010522C">
      <w:rPr>
        <w:noProof/>
      </w:rPr>
      <w:t>Etc…</w:t>
    </w:r>
    <w:r w:rsidR="0010522C">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B525C"/>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A9306F7"/>
    <w:multiLevelType w:val="hybridMultilevel"/>
    <w:tmpl w:val="899216B2"/>
    <w:lvl w:ilvl="0" w:tplc="87E29418">
      <w:start w:val="1"/>
      <w:numFmt w:val="bullet"/>
      <w:lvlText w:val=""/>
      <w:lvlJc w:val="left"/>
      <w:pPr>
        <w:ind w:left="720" w:hanging="360"/>
      </w:pPr>
      <w:rPr>
        <w:rFonts w:ascii="Symbol" w:hAnsi="Symbol" w:hint="default"/>
      </w:rPr>
    </w:lvl>
    <w:lvl w:ilvl="1" w:tplc="06CADC46" w:tentative="1">
      <w:start w:val="1"/>
      <w:numFmt w:val="bullet"/>
      <w:lvlText w:val="o"/>
      <w:lvlJc w:val="left"/>
      <w:pPr>
        <w:ind w:left="1440" w:hanging="360"/>
      </w:pPr>
      <w:rPr>
        <w:rFonts w:ascii="Courier New" w:hAnsi="Courier New" w:cs="Courier New" w:hint="default"/>
      </w:rPr>
    </w:lvl>
    <w:lvl w:ilvl="2" w:tplc="0C880406" w:tentative="1">
      <w:start w:val="1"/>
      <w:numFmt w:val="bullet"/>
      <w:lvlText w:val=""/>
      <w:lvlJc w:val="left"/>
      <w:pPr>
        <w:ind w:left="2160" w:hanging="360"/>
      </w:pPr>
      <w:rPr>
        <w:rFonts w:ascii="Wingdings" w:hAnsi="Wingdings" w:hint="default"/>
      </w:rPr>
    </w:lvl>
    <w:lvl w:ilvl="3" w:tplc="B8E84138" w:tentative="1">
      <w:start w:val="1"/>
      <w:numFmt w:val="bullet"/>
      <w:lvlText w:val=""/>
      <w:lvlJc w:val="left"/>
      <w:pPr>
        <w:ind w:left="2880" w:hanging="360"/>
      </w:pPr>
      <w:rPr>
        <w:rFonts w:ascii="Symbol" w:hAnsi="Symbol" w:hint="default"/>
      </w:rPr>
    </w:lvl>
    <w:lvl w:ilvl="4" w:tplc="8970302A" w:tentative="1">
      <w:start w:val="1"/>
      <w:numFmt w:val="bullet"/>
      <w:lvlText w:val="o"/>
      <w:lvlJc w:val="left"/>
      <w:pPr>
        <w:ind w:left="3600" w:hanging="360"/>
      </w:pPr>
      <w:rPr>
        <w:rFonts w:ascii="Courier New" w:hAnsi="Courier New" w:cs="Courier New" w:hint="default"/>
      </w:rPr>
    </w:lvl>
    <w:lvl w:ilvl="5" w:tplc="0C86AFF6" w:tentative="1">
      <w:start w:val="1"/>
      <w:numFmt w:val="bullet"/>
      <w:lvlText w:val=""/>
      <w:lvlJc w:val="left"/>
      <w:pPr>
        <w:ind w:left="4320" w:hanging="360"/>
      </w:pPr>
      <w:rPr>
        <w:rFonts w:ascii="Wingdings" w:hAnsi="Wingdings" w:hint="default"/>
      </w:rPr>
    </w:lvl>
    <w:lvl w:ilvl="6" w:tplc="0F9E5C7A" w:tentative="1">
      <w:start w:val="1"/>
      <w:numFmt w:val="bullet"/>
      <w:lvlText w:val=""/>
      <w:lvlJc w:val="left"/>
      <w:pPr>
        <w:ind w:left="5040" w:hanging="360"/>
      </w:pPr>
      <w:rPr>
        <w:rFonts w:ascii="Symbol" w:hAnsi="Symbol" w:hint="default"/>
      </w:rPr>
    </w:lvl>
    <w:lvl w:ilvl="7" w:tplc="4EB84C9A" w:tentative="1">
      <w:start w:val="1"/>
      <w:numFmt w:val="bullet"/>
      <w:lvlText w:val="o"/>
      <w:lvlJc w:val="left"/>
      <w:pPr>
        <w:ind w:left="5760" w:hanging="360"/>
      </w:pPr>
      <w:rPr>
        <w:rFonts w:ascii="Courier New" w:hAnsi="Courier New" w:cs="Courier New" w:hint="default"/>
      </w:rPr>
    </w:lvl>
    <w:lvl w:ilvl="8" w:tplc="335EFC0C" w:tentative="1">
      <w:start w:val="1"/>
      <w:numFmt w:val="bullet"/>
      <w:lvlText w:val=""/>
      <w:lvlJc w:val="left"/>
      <w:pPr>
        <w:ind w:left="6480" w:hanging="360"/>
      </w:pPr>
      <w:rPr>
        <w:rFonts w:ascii="Wingdings" w:hAnsi="Wingdings" w:hint="default"/>
      </w:rPr>
    </w:lvl>
  </w:abstractNum>
  <w:abstractNum w:abstractNumId="2">
    <w:nsid w:val="53E37150"/>
    <w:multiLevelType w:val="hybridMultilevel"/>
    <w:tmpl w:val="032E3B9E"/>
    <w:lvl w:ilvl="0" w:tplc="830CF126">
      <w:start w:val="1"/>
      <w:numFmt w:val="hebrew1"/>
      <w:lvlText w:val="%1."/>
      <w:lvlJc w:val="left"/>
      <w:pPr>
        <w:ind w:left="720" w:hanging="360"/>
      </w:pPr>
      <w:rPr>
        <w:rFonts w:hint="default"/>
      </w:rPr>
    </w:lvl>
    <w:lvl w:ilvl="1" w:tplc="D3727238" w:tentative="1">
      <w:start w:val="1"/>
      <w:numFmt w:val="lowerLetter"/>
      <w:lvlText w:val="%2."/>
      <w:lvlJc w:val="left"/>
      <w:pPr>
        <w:ind w:left="1440" w:hanging="360"/>
      </w:pPr>
    </w:lvl>
    <w:lvl w:ilvl="2" w:tplc="45540692" w:tentative="1">
      <w:start w:val="1"/>
      <w:numFmt w:val="lowerRoman"/>
      <w:lvlText w:val="%3."/>
      <w:lvlJc w:val="right"/>
      <w:pPr>
        <w:ind w:left="2160" w:hanging="180"/>
      </w:pPr>
    </w:lvl>
    <w:lvl w:ilvl="3" w:tplc="65C80322" w:tentative="1">
      <w:start w:val="1"/>
      <w:numFmt w:val="decimal"/>
      <w:lvlText w:val="%4."/>
      <w:lvlJc w:val="left"/>
      <w:pPr>
        <w:ind w:left="2880" w:hanging="360"/>
      </w:pPr>
    </w:lvl>
    <w:lvl w:ilvl="4" w:tplc="8A8ECABE" w:tentative="1">
      <w:start w:val="1"/>
      <w:numFmt w:val="lowerLetter"/>
      <w:lvlText w:val="%5."/>
      <w:lvlJc w:val="left"/>
      <w:pPr>
        <w:ind w:left="3600" w:hanging="360"/>
      </w:pPr>
    </w:lvl>
    <w:lvl w:ilvl="5" w:tplc="68C6D81C" w:tentative="1">
      <w:start w:val="1"/>
      <w:numFmt w:val="lowerRoman"/>
      <w:lvlText w:val="%6."/>
      <w:lvlJc w:val="right"/>
      <w:pPr>
        <w:ind w:left="4320" w:hanging="180"/>
      </w:pPr>
    </w:lvl>
    <w:lvl w:ilvl="6" w:tplc="5418A634" w:tentative="1">
      <w:start w:val="1"/>
      <w:numFmt w:val="decimal"/>
      <w:lvlText w:val="%7."/>
      <w:lvlJc w:val="left"/>
      <w:pPr>
        <w:ind w:left="5040" w:hanging="360"/>
      </w:pPr>
    </w:lvl>
    <w:lvl w:ilvl="7" w:tplc="C0B0A34C" w:tentative="1">
      <w:start w:val="1"/>
      <w:numFmt w:val="lowerLetter"/>
      <w:lvlText w:val="%8."/>
      <w:lvlJc w:val="left"/>
      <w:pPr>
        <w:ind w:left="5760" w:hanging="360"/>
      </w:pPr>
    </w:lvl>
    <w:lvl w:ilvl="8" w:tplc="4AB0B1AA" w:tentative="1">
      <w:start w:val="1"/>
      <w:numFmt w:val="lowerRoman"/>
      <w:lvlText w:val="%9."/>
      <w:lvlJc w:val="right"/>
      <w:pPr>
        <w:ind w:left="6480" w:hanging="180"/>
      </w:pPr>
    </w:lvl>
  </w:abstractNum>
  <w:abstractNum w:abstractNumId="3">
    <w:nsid w:val="68890EAD"/>
    <w:multiLevelType w:val="hybridMultilevel"/>
    <w:tmpl w:val="86D2A0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fael">
    <w15:presenceInfo w15:providerId="None" w15:userId="Raf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3F"/>
    <w:rsid w:val="0000340C"/>
    <w:rsid w:val="00010018"/>
    <w:rsid w:val="000557DA"/>
    <w:rsid w:val="000572F5"/>
    <w:rsid w:val="00074FAC"/>
    <w:rsid w:val="00083FB7"/>
    <w:rsid w:val="00094850"/>
    <w:rsid w:val="000A3F45"/>
    <w:rsid w:val="000B46DB"/>
    <w:rsid w:val="000C4206"/>
    <w:rsid w:val="000D0C1A"/>
    <w:rsid w:val="0010522C"/>
    <w:rsid w:val="00173851"/>
    <w:rsid w:val="00193C61"/>
    <w:rsid w:val="001B6E76"/>
    <w:rsid w:val="001C6F69"/>
    <w:rsid w:val="001D023F"/>
    <w:rsid w:val="001D57FF"/>
    <w:rsid w:val="001E0857"/>
    <w:rsid w:val="001E72DB"/>
    <w:rsid w:val="001F3E2E"/>
    <w:rsid w:val="002051EC"/>
    <w:rsid w:val="00227CFA"/>
    <w:rsid w:val="002663EA"/>
    <w:rsid w:val="00266542"/>
    <w:rsid w:val="002C52BD"/>
    <w:rsid w:val="002C7C0D"/>
    <w:rsid w:val="002D7B78"/>
    <w:rsid w:val="002E7D16"/>
    <w:rsid w:val="00302FB3"/>
    <w:rsid w:val="00303381"/>
    <w:rsid w:val="00315458"/>
    <w:rsid w:val="003201AB"/>
    <w:rsid w:val="00337742"/>
    <w:rsid w:val="00362AFD"/>
    <w:rsid w:val="00367ECE"/>
    <w:rsid w:val="00373AAF"/>
    <w:rsid w:val="003A0863"/>
    <w:rsid w:val="003A4717"/>
    <w:rsid w:val="003E431E"/>
    <w:rsid w:val="003E6BBB"/>
    <w:rsid w:val="00423C8F"/>
    <w:rsid w:val="00427DEE"/>
    <w:rsid w:val="0043407C"/>
    <w:rsid w:val="004501BB"/>
    <w:rsid w:val="0045098B"/>
    <w:rsid w:val="004546A3"/>
    <w:rsid w:val="004559AD"/>
    <w:rsid w:val="004728D4"/>
    <w:rsid w:val="0048310E"/>
    <w:rsid w:val="004A110D"/>
    <w:rsid w:val="004E1EED"/>
    <w:rsid w:val="004F4EE3"/>
    <w:rsid w:val="00501D98"/>
    <w:rsid w:val="00510AF0"/>
    <w:rsid w:val="00531A33"/>
    <w:rsid w:val="005337AE"/>
    <w:rsid w:val="005551B2"/>
    <w:rsid w:val="00562109"/>
    <w:rsid w:val="0057435E"/>
    <w:rsid w:val="00576D02"/>
    <w:rsid w:val="00584EB2"/>
    <w:rsid w:val="00597FD7"/>
    <w:rsid w:val="005B2707"/>
    <w:rsid w:val="005F22B2"/>
    <w:rsid w:val="00637D23"/>
    <w:rsid w:val="00644095"/>
    <w:rsid w:val="006522D9"/>
    <w:rsid w:val="00677D42"/>
    <w:rsid w:val="006A3F97"/>
    <w:rsid w:val="006C3071"/>
    <w:rsid w:val="006D2EE6"/>
    <w:rsid w:val="006D551A"/>
    <w:rsid w:val="006E613D"/>
    <w:rsid w:val="006F6850"/>
    <w:rsid w:val="006F68E1"/>
    <w:rsid w:val="00703192"/>
    <w:rsid w:val="00711CD0"/>
    <w:rsid w:val="0072456F"/>
    <w:rsid w:val="0073163A"/>
    <w:rsid w:val="00751025"/>
    <w:rsid w:val="007559A5"/>
    <w:rsid w:val="00777F43"/>
    <w:rsid w:val="00780BC6"/>
    <w:rsid w:val="007875AF"/>
    <w:rsid w:val="007902E0"/>
    <w:rsid w:val="00793BC3"/>
    <w:rsid w:val="00795DF6"/>
    <w:rsid w:val="007B7800"/>
    <w:rsid w:val="007E6326"/>
    <w:rsid w:val="007E6D4D"/>
    <w:rsid w:val="00807AA3"/>
    <w:rsid w:val="008107FE"/>
    <w:rsid w:val="00856D0E"/>
    <w:rsid w:val="00875605"/>
    <w:rsid w:val="00881EA9"/>
    <w:rsid w:val="00882FFE"/>
    <w:rsid w:val="00887595"/>
    <w:rsid w:val="008B5EA9"/>
    <w:rsid w:val="008C4CDB"/>
    <w:rsid w:val="008D2E99"/>
    <w:rsid w:val="008F4BB5"/>
    <w:rsid w:val="00944A62"/>
    <w:rsid w:val="00950D44"/>
    <w:rsid w:val="00975F7F"/>
    <w:rsid w:val="009B081E"/>
    <w:rsid w:val="009F1B0A"/>
    <w:rsid w:val="009F3911"/>
    <w:rsid w:val="009F5BD9"/>
    <w:rsid w:val="00A27E41"/>
    <w:rsid w:val="00A318D0"/>
    <w:rsid w:val="00A724FA"/>
    <w:rsid w:val="00A72D6E"/>
    <w:rsid w:val="00AB089A"/>
    <w:rsid w:val="00AC7568"/>
    <w:rsid w:val="00AD20AB"/>
    <w:rsid w:val="00AD294A"/>
    <w:rsid w:val="00AE5719"/>
    <w:rsid w:val="00AF01F5"/>
    <w:rsid w:val="00B31FBB"/>
    <w:rsid w:val="00B374E6"/>
    <w:rsid w:val="00B55E7D"/>
    <w:rsid w:val="00B6002B"/>
    <w:rsid w:val="00B82566"/>
    <w:rsid w:val="00B95D3F"/>
    <w:rsid w:val="00BA1071"/>
    <w:rsid w:val="00BA6212"/>
    <w:rsid w:val="00BA72F7"/>
    <w:rsid w:val="00BC25BE"/>
    <w:rsid w:val="00BD737B"/>
    <w:rsid w:val="00C23A9B"/>
    <w:rsid w:val="00C23BDE"/>
    <w:rsid w:val="00C24668"/>
    <w:rsid w:val="00C33308"/>
    <w:rsid w:val="00C3491B"/>
    <w:rsid w:val="00C61FEB"/>
    <w:rsid w:val="00CC068D"/>
    <w:rsid w:val="00CC198B"/>
    <w:rsid w:val="00CC1FD0"/>
    <w:rsid w:val="00D02A34"/>
    <w:rsid w:val="00D24CEE"/>
    <w:rsid w:val="00D340F3"/>
    <w:rsid w:val="00D65568"/>
    <w:rsid w:val="00DA2815"/>
    <w:rsid w:val="00DA71FE"/>
    <w:rsid w:val="00DC33EA"/>
    <w:rsid w:val="00DD13C7"/>
    <w:rsid w:val="00DE439C"/>
    <w:rsid w:val="00DF1BF3"/>
    <w:rsid w:val="00DF5528"/>
    <w:rsid w:val="00DF7A25"/>
    <w:rsid w:val="00E171B9"/>
    <w:rsid w:val="00E26259"/>
    <w:rsid w:val="00E40B9C"/>
    <w:rsid w:val="00EA5636"/>
    <w:rsid w:val="00EC1D5A"/>
    <w:rsid w:val="00EC3C6C"/>
    <w:rsid w:val="00EC6378"/>
    <w:rsid w:val="00ED5B8B"/>
    <w:rsid w:val="00EE1FA5"/>
    <w:rsid w:val="00F00DA6"/>
    <w:rsid w:val="00F22B9A"/>
    <w:rsid w:val="00F232CF"/>
    <w:rsid w:val="00F306FB"/>
    <w:rsid w:val="00F506EE"/>
    <w:rsid w:val="00F55D0F"/>
    <w:rsid w:val="00F63BA1"/>
    <w:rsid w:val="00F70255"/>
    <w:rsid w:val="00F70504"/>
    <w:rsid w:val="00F8153F"/>
    <w:rsid w:val="00FD26B2"/>
    <w:rsid w:val="00FD534A"/>
    <w:rsid w:val="00FE55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E1"/>
    <w:pPr>
      <w:bidi/>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 w:type="table" w:styleId="TableGrid">
    <w:name w:val="Table Grid"/>
    <w:basedOn w:val="TableNormal"/>
    <w:uiPriority w:val="59"/>
    <w:rsid w:val="00367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8E1"/>
    <w:pPr>
      <w:bidi/>
    </w:pPr>
  </w:style>
  <w:style w:type="paragraph" w:styleId="Heading1">
    <w:name w:val="heading 1"/>
    <w:basedOn w:val="Normal"/>
    <w:next w:val="Normal"/>
    <w:link w:val="Heading1Char"/>
    <w:uiPriority w:val="9"/>
    <w:qFormat/>
    <w:rsid w:val="00793BC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93BC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93BC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93BC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93BC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93BC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93BC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93BC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93BC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2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3F"/>
    <w:rPr>
      <w:rFonts w:ascii="Tahoma" w:hAnsi="Tahoma" w:cs="Tahoma"/>
      <w:sz w:val="16"/>
      <w:szCs w:val="16"/>
    </w:rPr>
  </w:style>
  <w:style w:type="character" w:customStyle="1" w:styleId="Heading2Char">
    <w:name w:val="Heading 2 Char"/>
    <w:basedOn w:val="DefaultParagraphFont"/>
    <w:link w:val="Heading2"/>
    <w:uiPriority w:val="9"/>
    <w:rsid w:val="00793BC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93BC3"/>
    <w:rPr>
      <w:caps/>
      <w:color w:val="622423" w:themeColor="accent2" w:themeShade="7F"/>
      <w:sz w:val="24"/>
      <w:szCs w:val="24"/>
    </w:rPr>
  </w:style>
  <w:style w:type="character" w:styleId="Strong">
    <w:name w:val="Strong"/>
    <w:uiPriority w:val="22"/>
    <w:qFormat/>
    <w:rsid w:val="00793BC3"/>
    <w:rPr>
      <w:b/>
      <w:bCs/>
      <w:color w:val="943634" w:themeColor="accent2" w:themeShade="BF"/>
      <w:spacing w:val="5"/>
    </w:rPr>
  </w:style>
  <w:style w:type="paragraph" w:styleId="ListParagraph">
    <w:name w:val="List Paragraph"/>
    <w:basedOn w:val="Normal"/>
    <w:uiPriority w:val="34"/>
    <w:qFormat/>
    <w:rsid w:val="00793BC3"/>
    <w:pPr>
      <w:ind w:left="720"/>
      <w:contextualSpacing/>
    </w:pPr>
  </w:style>
  <w:style w:type="character" w:customStyle="1" w:styleId="Heading1Char">
    <w:name w:val="Heading 1 Char"/>
    <w:basedOn w:val="DefaultParagraphFont"/>
    <w:link w:val="Heading1"/>
    <w:uiPriority w:val="9"/>
    <w:rsid w:val="00793BC3"/>
    <w:rPr>
      <w:caps/>
      <w:color w:val="632423" w:themeColor="accent2" w:themeShade="80"/>
      <w:spacing w:val="20"/>
      <w:sz w:val="28"/>
      <w:szCs w:val="28"/>
    </w:rPr>
  </w:style>
  <w:style w:type="character" w:customStyle="1" w:styleId="Heading4Char">
    <w:name w:val="Heading 4 Char"/>
    <w:basedOn w:val="DefaultParagraphFont"/>
    <w:link w:val="Heading4"/>
    <w:uiPriority w:val="9"/>
    <w:semiHidden/>
    <w:rsid w:val="00793BC3"/>
    <w:rPr>
      <w:caps/>
      <w:color w:val="622423" w:themeColor="accent2" w:themeShade="7F"/>
      <w:spacing w:val="10"/>
    </w:rPr>
  </w:style>
  <w:style w:type="character" w:customStyle="1" w:styleId="Heading5Char">
    <w:name w:val="Heading 5 Char"/>
    <w:basedOn w:val="DefaultParagraphFont"/>
    <w:link w:val="Heading5"/>
    <w:uiPriority w:val="9"/>
    <w:semiHidden/>
    <w:rsid w:val="00793BC3"/>
    <w:rPr>
      <w:caps/>
      <w:color w:val="622423" w:themeColor="accent2" w:themeShade="7F"/>
      <w:spacing w:val="10"/>
    </w:rPr>
  </w:style>
  <w:style w:type="character" w:customStyle="1" w:styleId="Heading6Char">
    <w:name w:val="Heading 6 Char"/>
    <w:basedOn w:val="DefaultParagraphFont"/>
    <w:link w:val="Heading6"/>
    <w:uiPriority w:val="9"/>
    <w:semiHidden/>
    <w:rsid w:val="00793BC3"/>
    <w:rPr>
      <w:caps/>
      <w:color w:val="943634" w:themeColor="accent2" w:themeShade="BF"/>
      <w:spacing w:val="10"/>
    </w:rPr>
  </w:style>
  <w:style w:type="character" w:customStyle="1" w:styleId="Heading7Char">
    <w:name w:val="Heading 7 Char"/>
    <w:basedOn w:val="DefaultParagraphFont"/>
    <w:link w:val="Heading7"/>
    <w:uiPriority w:val="9"/>
    <w:semiHidden/>
    <w:rsid w:val="00793BC3"/>
    <w:rPr>
      <w:i/>
      <w:iCs/>
      <w:caps/>
      <w:color w:val="943634" w:themeColor="accent2" w:themeShade="BF"/>
      <w:spacing w:val="10"/>
    </w:rPr>
  </w:style>
  <w:style w:type="character" w:customStyle="1" w:styleId="Heading8Char">
    <w:name w:val="Heading 8 Char"/>
    <w:basedOn w:val="DefaultParagraphFont"/>
    <w:link w:val="Heading8"/>
    <w:uiPriority w:val="9"/>
    <w:semiHidden/>
    <w:rsid w:val="00793BC3"/>
    <w:rPr>
      <w:caps/>
      <w:spacing w:val="10"/>
      <w:sz w:val="20"/>
      <w:szCs w:val="20"/>
    </w:rPr>
  </w:style>
  <w:style w:type="character" w:customStyle="1" w:styleId="Heading9Char">
    <w:name w:val="Heading 9 Char"/>
    <w:basedOn w:val="DefaultParagraphFont"/>
    <w:link w:val="Heading9"/>
    <w:uiPriority w:val="9"/>
    <w:semiHidden/>
    <w:rsid w:val="00793BC3"/>
    <w:rPr>
      <w:i/>
      <w:iCs/>
      <w:caps/>
      <w:spacing w:val="10"/>
      <w:sz w:val="20"/>
      <w:szCs w:val="20"/>
    </w:rPr>
  </w:style>
  <w:style w:type="paragraph" w:styleId="Caption">
    <w:name w:val="caption"/>
    <w:basedOn w:val="Normal"/>
    <w:next w:val="Normal"/>
    <w:uiPriority w:val="35"/>
    <w:unhideWhenUsed/>
    <w:qFormat/>
    <w:rsid w:val="00793BC3"/>
    <w:rPr>
      <w:caps/>
      <w:spacing w:val="10"/>
      <w:sz w:val="18"/>
      <w:szCs w:val="18"/>
    </w:rPr>
  </w:style>
  <w:style w:type="paragraph" w:styleId="Title">
    <w:name w:val="Title"/>
    <w:basedOn w:val="Normal"/>
    <w:next w:val="Normal"/>
    <w:link w:val="TitleChar"/>
    <w:uiPriority w:val="10"/>
    <w:qFormat/>
    <w:rsid w:val="00793BC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93BC3"/>
    <w:rPr>
      <w:caps/>
      <w:color w:val="632423" w:themeColor="accent2" w:themeShade="80"/>
      <w:spacing w:val="50"/>
      <w:sz w:val="44"/>
      <w:szCs w:val="44"/>
    </w:rPr>
  </w:style>
  <w:style w:type="paragraph" w:styleId="Subtitle">
    <w:name w:val="Subtitle"/>
    <w:basedOn w:val="Normal"/>
    <w:next w:val="Normal"/>
    <w:link w:val="SubtitleChar"/>
    <w:uiPriority w:val="11"/>
    <w:qFormat/>
    <w:rsid w:val="00793BC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93BC3"/>
    <w:rPr>
      <w:caps/>
      <w:spacing w:val="20"/>
      <w:sz w:val="18"/>
      <w:szCs w:val="18"/>
    </w:rPr>
  </w:style>
  <w:style w:type="character" w:styleId="Emphasis">
    <w:name w:val="Emphasis"/>
    <w:uiPriority w:val="20"/>
    <w:qFormat/>
    <w:rsid w:val="00793BC3"/>
    <w:rPr>
      <w:caps/>
      <w:spacing w:val="5"/>
      <w:sz w:val="20"/>
      <w:szCs w:val="20"/>
    </w:rPr>
  </w:style>
  <w:style w:type="paragraph" w:styleId="NoSpacing">
    <w:name w:val="No Spacing"/>
    <w:basedOn w:val="Normal"/>
    <w:link w:val="NoSpacingChar"/>
    <w:uiPriority w:val="1"/>
    <w:qFormat/>
    <w:rsid w:val="00793BC3"/>
    <w:pPr>
      <w:spacing w:after="0" w:line="240" w:lineRule="auto"/>
    </w:pPr>
  </w:style>
  <w:style w:type="character" w:customStyle="1" w:styleId="NoSpacingChar">
    <w:name w:val="No Spacing Char"/>
    <w:basedOn w:val="DefaultParagraphFont"/>
    <w:link w:val="NoSpacing"/>
    <w:uiPriority w:val="1"/>
    <w:rsid w:val="00793BC3"/>
  </w:style>
  <w:style w:type="paragraph" w:styleId="Quote">
    <w:name w:val="Quote"/>
    <w:basedOn w:val="Normal"/>
    <w:next w:val="Normal"/>
    <w:link w:val="QuoteChar"/>
    <w:uiPriority w:val="29"/>
    <w:qFormat/>
    <w:rsid w:val="00793BC3"/>
    <w:rPr>
      <w:i/>
      <w:iCs/>
    </w:rPr>
  </w:style>
  <w:style w:type="character" w:customStyle="1" w:styleId="QuoteChar">
    <w:name w:val="Quote Char"/>
    <w:basedOn w:val="DefaultParagraphFont"/>
    <w:link w:val="Quote"/>
    <w:uiPriority w:val="29"/>
    <w:rsid w:val="00793BC3"/>
    <w:rPr>
      <w:i/>
      <w:iCs/>
    </w:rPr>
  </w:style>
  <w:style w:type="paragraph" w:styleId="IntenseQuote">
    <w:name w:val="Intense Quote"/>
    <w:basedOn w:val="Normal"/>
    <w:next w:val="Normal"/>
    <w:link w:val="IntenseQuoteChar"/>
    <w:uiPriority w:val="30"/>
    <w:qFormat/>
    <w:rsid w:val="00793BC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93BC3"/>
    <w:rPr>
      <w:caps/>
      <w:color w:val="622423" w:themeColor="accent2" w:themeShade="7F"/>
      <w:spacing w:val="5"/>
      <w:sz w:val="20"/>
      <w:szCs w:val="20"/>
    </w:rPr>
  </w:style>
  <w:style w:type="character" w:styleId="SubtleEmphasis">
    <w:name w:val="Subtle Emphasis"/>
    <w:uiPriority w:val="19"/>
    <w:qFormat/>
    <w:rsid w:val="00793BC3"/>
    <w:rPr>
      <w:i/>
      <w:iCs/>
    </w:rPr>
  </w:style>
  <w:style w:type="character" w:styleId="IntenseEmphasis">
    <w:name w:val="Intense Emphasis"/>
    <w:uiPriority w:val="21"/>
    <w:qFormat/>
    <w:rsid w:val="00793BC3"/>
    <w:rPr>
      <w:i/>
      <w:iCs/>
      <w:caps/>
      <w:spacing w:val="10"/>
      <w:sz w:val="20"/>
      <w:szCs w:val="20"/>
    </w:rPr>
  </w:style>
  <w:style w:type="character" w:styleId="SubtleReference">
    <w:name w:val="Subtle Reference"/>
    <w:basedOn w:val="DefaultParagraphFont"/>
    <w:uiPriority w:val="31"/>
    <w:qFormat/>
    <w:rsid w:val="00793BC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93BC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93BC3"/>
    <w:rPr>
      <w:caps/>
      <w:color w:val="622423" w:themeColor="accent2" w:themeShade="7F"/>
      <w:spacing w:val="5"/>
      <w:u w:color="622423"/>
    </w:rPr>
  </w:style>
  <w:style w:type="paragraph" w:styleId="TOCHeading">
    <w:name w:val="TOC Heading"/>
    <w:basedOn w:val="Heading1"/>
    <w:next w:val="Normal"/>
    <w:uiPriority w:val="39"/>
    <w:unhideWhenUsed/>
    <w:qFormat/>
    <w:rsid w:val="00793BC3"/>
    <w:pPr>
      <w:outlineLvl w:val="9"/>
    </w:pPr>
    <w:rPr>
      <w:lang w:bidi="en-US"/>
    </w:rPr>
  </w:style>
  <w:style w:type="paragraph" w:customStyle="1" w:styleId="Default">
    <w:name w:val="Default"/>
    <w:rsid w:val="004559AD"/>
    <w:pPr>
      <w:autoSpaceDE w:val="0"/>
      <w:autoSpaceDN w:val="0"/>
      <w:adjustRightInd w:val="0"/>
      <w:spacing w:after="0" w:line="240" w:lineRule="auto"/>
    </w:pPr>
    <w:rPr>
      <w:rFonts w:ascii="Myriad Pro Light" w:hAnsi="Myriad Pro Light" w:cs="Myriad Pro Light"/>
      <w:color w:val="000000"/>
      <w:sz w:val="24"/>
      <w:szCs w:val="24"/>
    </w:rPr>
  </w:style>
  <w:style w:type="character" w:styleId="Hyperlink">
    <w:name w:val="Hyperlink"/>
    <w:basedOn w:val="DefaultParagraphFont"/>
    <w:uiPriority w:val="99"/>
    <w:unhideWhenUsed/>
    <w:rsid w:val="000557DA"/>
    <w:rPr>
      <w:color w:val="0000FF" w:themeColor="hyperlink"/>
      <w:u w:val="single"/>
    </w:rPr>
  </w:style>
  <w:style w:type="character" w:styleId="FollowedHyperlink">
    <w:name w:val="FollowedHyperlink"/>
    <w:basedOn w:val="DefaultParagraphFont"/>
    <w:uiPriority w:val="99"/>
    <w:semiHidden/>
    <w:unhideWhenUsed/>
    <w:rsid w:val="000557DA"/>
    <w:rPr>
      <w:color w:val="800080" w:themeColor="followedHyperlink"/>
      <w:u w:val="single"/>
    </w:rPr>
  </w:style>
  <w:style w:type="paragraph" w:styleId="TOC2">
    <w:name w:val="toc 2"/>
    <w:basedOn w:val="Normal"/>
    <w:next w:val="Normal"/>
    <w:autoRedefine/>
    <w:uiPriority w:val="39"/>
    <w:unhideWhenUsed/>
    <w:rsid w:val="00A27E41"/>
    <w:pPr>
      <w:spacing w:after="100"/>
      <w:ind w:left="220"/>
    </w:pPr>
  </w:style>
  <w:style w:type="paragraph" w:styleId="TOC3">
    <w:name w:val="toc 3"/>
    <w:basedOn w:val="Normal"/>
    <w:next w:val="Normal"/>
    <w:autoRedefine/>
    <w:uiPriority w:val="39"/>
    <w:unhideWhenUsed/>
    <w:rsid w:val="00A27E41"/>
    <w:pPr>
      <w:spacing w:after="100"/>
      <w:ind w:left="440"/>
    </w:pPr>
  </w:style>
  <w:style w:type="paragraph" w:styleId="Header">
    <w:name w:val="header"/>
    <w:basedOn w:val="Normal"/>
    <w:link w:val="HeaderChar"/>
    <w:uiPriority w:val="99"/>
    <w:unhideWhenUsed/>
    <w:rsid w:val="00483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310E"/>
  </w:style>
  <w:style w:type="paragraph" w:styleId="Footer">
    <w:name w:val="footer"/>
    <w:basedOn w:val="Normal"/>
    <w:link w:val="FooterChar"/>
    <w:uiPriority w:val="99"/>
    <w:unhideWhenUsed/>
    <w:rsid w:val="00483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310E"/>
  </w:style>
  <w:style w:type="table" w:styleId="TableGrid">
    <w:name w:val="Table Grid"/>
    <w:basedOn w:val="TableNormal"/>
    <w:uiPriority w:val="59"/>
    <w:rsid w:val="00367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93202">
      <w:bodyDiv w:val="1"/>
      <w:marLeft w:val="0"/>
      <w:marRight w:val="0"/>
      <w:marTop w:val="0"/>
      <w:marBottom w:val="0"/>
      <w:divBdr>
        <w:top w:val="none" w:sz="0" w:space="0" w:color="auto"/>
        <w:left w:val="none" w:sz="0" w:space="0" w:color="auto"/>
        <w:bottom w:val="none" w:sz="0" w:space="0" w:color="auto"/>
        <w:right w:val="none" w:sz="0" w:space="0" w:color="auto"/>
      </w:divBdr>
      <w:divsChild>
        <w:div w:id="785202091">
          <w:marLeft w:val="0"/>
          <w:marRight w:val="0"/>
          <w:marTop w:val="0"/>
          <w:marBottom w:val="0"/>
          <w:divBdr>
            <w:top w:val="none" w:sz="0" w:space="0" w:color="auto"/>
            <w:left w:val="none" w:sz="0" w:space="0" w:color="auto"/>
            <w:bottom w:val="none" w:sz="0" w:space="0" w:color="auto"/>
            <w:right w:val="none" w:sz="0" w:space="0" w:color="auto"/>
          </w:divBdr>
        </w:div>
        <w:div w:id="870069460">
          <w:marLeft w:val="0"/>
          <w:marRight w:val="0"/>
          <w:marTop w:val="0"/>
          <w:marBottom w:val="0"/>
          <w:divBdr>
            <w:top w:val="none" w:sz="0" w:space="0" w:color="auto"/>
            <w:left w:val="none" w:sz="0" w:space="0" w:color="auto"/>
            <w:bottom w:val="none" w:sz="0" w:space="0" w:color="auto"/>
            <w:right w:val="none" w:sz="0" w:space="0" w:color="auto"/>
          </w:divBdr>
        </w:div>
      </w:divsChild>
    </w:div>
    <w:div w:id="1932929933">
      <w:bodyDiv w:val="1"/>
      <w:marLeft w:val="0"/>
      <w:marRight w:val="0"/>
      <w:marTop w:val="0"/>
      <w:marBottom w:val="0"/>
      <w:divBdr>
        <w:top w:val="none" w:sz="0" w:space="0" w:color="auto"/>
        <w:left w:val="none" w:sz="0" w:space="0" w:color="auto"/>
        <w:bottom w:val="none" w:sz="0" w:space="0" w:color="auto"/>
        <w:right w:val="none" w:sz="0" w:space="0" w:color="auto"/>
      </w:divBdr>
      <w:divsChild>
        <w:div w:id="371156475">
          <w:marLeft w:val="0"/>
          <w:marRight w:val="0"/>
          <w:marTop w:val="0"/>
          <w:marBottom w:val="0"/>
          <w:divBdr>
            <w:top w:val="none" w:sz="0" w:space="0" w:color="auto"/>
            <w:left w:val="none" w:sz="0" w:space="0" w:color="auto"/>
            <w:bottom w:val="none" w:sz="0" w:space="0" w:color="auto"/>
            <w:right w:val="none" w:sz="0" w:space="0" w:color="auto"/>
          </w:divBdr>
        </w:div>
        <w:div w:id="1667901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4728B-D728-4EC4-8873-B3A02DB4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3898</TotalTime>
  <Pages>22</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 Neeman</cp:lastModifiedBy>
  <cp:revision>92</cp:revision>
  <dcterms:created xsi:type="dcterms:W3CDTF">2018-05-06T05:22:00Z</dcterms:created>
  <dcterms:modified xsi:type="dcterms:W3CDTF">2018-12-11T11:45:00Z</dcterms:modified>
</cp:coreProperties>
</file>